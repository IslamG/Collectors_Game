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/>
          <w:b/>
          <w:bCs/>
          <w:sz w:val="40"/>
          <w:szCs w:val="40"/>
          <w:rtl/>
          <w:lang w:bidi="ar-LY"/>
        </w:rPr>
        <w:t>جامعة طرابلس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/>
          <w:b/>
          <w:bCs/>
          <w:sz w:val="40"/>
          <w:szCs w:val="40"/>
          <w:rtl/>
          <w:lang w:bidi="ar-LY"/>
        </w:rPr>
        <w:t>كلية تقنية المعلومات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عنوان المشروع</w:t>
      </w:r>
    </w:p>
    <w:p w:rsidR="00F3059F" w:rsidRPr="00F3059F" w:rsidRDefault="008339A7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موقع </w:t>
      </w:r>
      <w:r w:rsidR="00F3059F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لعبة</w:t>
      </w: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التجميع</w:t>
      </w:r>
    </w:p>
    <w:p w:rsid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D002E8" w:rsidRDefault="00D002E8" w:rsidP="00345DF6">
      <w:pPr>
        <w:bidi/>
        <w:jc w:val="center"/>
        <w:rPr>
          <w:rFonts w:asciiTheme="minorBidi" w:hAnsiTheme="minorBidi"/>
          <w:b/>
          <w:bCs/>
          <w:sz w:val="40"/>
          <w:szCs w:val="40"/>
          <w:lang w:bidi="ar-LY"/>
        </w:rPr>
      </w:pPr>
    </w:p>
    <w:p w:rsidR="00D002E8" w:rsidRPr="00345DF6" w:rsidRDefault="00D002E8" w:rsidP="002A5705">
      <w:pPr>
        <w:bidi/>
        <w:jc w:val="center"/>
        <w:rPr>
          <w:rFonts w:asciiTheme="minorBidi" w:eastAsia="MS Mincho" w:hAnsiTheme="minorBidi"/>
          <w:b/>
          <w:bCs/>
          <w:sz w:val="40"/>
          <w:szCs w:val="40"/>
          <w:rtl/>
          <w:lang w:eastAsia="ja-JP" w:bidi="ar-LY"/>
        </w:rPr>
      </w:pPr>
      <w:r>
        <w:rPr>
          <w:rFonts w:asciiTheme="minorBidi" w:eastAsia="MS Mincho" w:hAnsiTheme="minorBidi" w:hint="cs"/>
          <w:b/>
          <w:bCs/>
          <w:sz w:val="40"/>
          <w:szCs w:val="40"/>
          <w:rtl/>
          <w:lang w:eastAsia="ja-JP" w:bidi="ar-LY"/>
        </w:rPr>
        <w:t xml:space="preserve">النسخة </w:t>
      </w:r>
      <w:del w:id="0" w:author="user" w:date="2018-12-16T23:58:00Z">
        <w:r w:rsidDel="00763E78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delText>1.</w:delText>
        </w:r>
        <w:r w:rsidR="00613493" w:rsidDel="00763E78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delText>5</w:delText>
        </w:r>
      </w:del>
      <w:ins w:id="1" w:author="user" w:date="2018-12-16T23:58:00Z">
        <w:r w:rsidR="00763E78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t>1.</w:t>
        </w:r>
        <w:del w:id="2" w:author="New" w:date="2019-01-03T19:22:00Z">
          <w:r w:rsidR="00763E78" w:rsidDel="002A5705">
            <w:rPr>
              <w:rFonts w:asciiTheme="minorBidi" w:eastAsia="MS Mincho" w:hAnsiTheme="minorBidi" w:hint="cs"/>
              <w:b/>
              <w:bCs/>
              <w:sz w:val="40"/>
              <w:szCs w:val="40"/>
              <w:rtl/>
              <w:lang w:eastAsia="ja-JP" w:bidi="ar-LY"/>
            </w:rPr>
            <w:delText>6</w:delText>
          </w:r>
        </w:del>
      </w:ins>
      <w:ins w:id="3" w:author="New" w:date="2019-01-03T19:22:00Z">
        <w:r w:rsidR="002A5705">
          <w:rPr>
            <w:rFonts w:asciiTheme="minorBidi" w:eastAsia="MS Mincho" w:hAnsiTheme="minorBidi" w:hint="cs"/>
            <w:b/>
            <w:bCs/>
            <w:sz w:val="40"/>
            <w:szCs w:val="40"/>
            <w:rtl/>
            <w:lang w:eastAsia="ja-JP" w:bidi="ar-LY"/>
          </w:rPr>
          <w:t>8</w:t>
        </w:r>
      </w:ins>
    </w:p>
    <w:p w:rsidR="006C2C33" w:rsidRPr="00F3059F" w:rsidRDefault="006C2C33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عمل الطالبات قسم هندسة برمجيات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F3059F" w:rsidRPr="00F3059F" w:rsidRDefault="008339A7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الطالبة:هبة علي بن عامر   </w:t>
      </w:r>
      <w:r w:rsidR="00F3059F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رقم القيد:215185126</w:t>
      </w:r>
    </w:p>
    <w:p w:rsid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الطالبة: هاجر فرج </w:t>
      </w:r>
      <w:r w:rsidR="008339A7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البشاري </w:t>
      </w: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 رقم القيد:216185126</w:t>
      </w:r>
    </w:p>
    <w:p w:rsidR="008339A7" w:rsidRPr="00F3059F" w:rsidRDefault="008339A7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 : إسلام عمر القريتلي  </w:t>
      </w:r>
      <w:r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رقم القيد:215185139</w:t>
      </w:r>
    </w:p>
    <w:p w:rsidR="00F3059F" w:rsidDel="0097643C" w:rsidRDefault="00CF6A7F" w:rsidP="009E7CC4">
      <w:pPr>
        <w:bidi/>
        <w:jc w:val="center"/>
        <w:rPr>
          <w:del w:id="4" w:author="New" w:date="2019-02-11T00:21:00Z"/>
          <w:rFonts w:asciiTheme="minorBidi" w:hAnsiTheme="minorBidi"/>
          <w:b/>
          <w:bCs/>
          <w:sz w:val="40"/>
          <w:szCs w:val="40"/>
          <w:rtl/>
          <w:lang w:bidi="ar-LY"/>
        </w:rPr>
      </w:pPr>
      <w:del w:id="5" w:author="New" w:date="2019-02-11T00:21:00Z">
        <w:r w:rsidRPr="00F3059F" w:rsidDel="0097643C">
          <w:rPr>
            <w:rFonts w:asciiTheme="minorBidi" w:hAnsiTheme="minorBidi" w:hint="cs"/>
            <w:b/>
            <w:bCs/>
            <w:sz w:val="40"/>
            <w:szCs w:val="40"/>
            <w:rtl/>
            <w:lang w:bidi="ar-LY"/>
          </w:rPr>
          <w:delText>الطالبة</w:delText>
        </w:r>
        <w:r w:rsidRPr="00F3059F" w:rsidDel="0097643C">
          <w:rPr>
            <w:rFonts w:asciiTheme="minorBidi" w:hAnsiTheme="minorBidi"/>
            <w:b/>
            <w:bCs/>
            <w:sz w:val="40"/>
            <w:szCs w:val="40"/>
            <w:rtl/>
            <w:lang w:bidi="ar-LY"/>
          </w:rPr>
          <w:delText xml:space="preserve"> : شهد علي العجيلي</w:delText>
        </w:r>
        <w:r w:rsidR="00B92DA3" w:rsidDel="0097643C">
          <w:rPr>
            <w:rFonts w:asciiTheme="minorBidi" w:hAnsiTheme="minorBidi" w:hint="cs"/>
            <w:b/>
            <w:bCs/>
            <w:sz w:val="40"/>
            <w:szCs w:val="40"/>
            <w:rtl/>
            <w:lang w:bidi="ar-LY"/>
          </w:rPr>
          <w:delText xml:space="preserve"> </w:delText>
        </w:r>
        <w:r w:rsidRPr="00F3059F" w:rsidDel="0097643C">
          <w:rPr>
            <w:rFonts w:asciiTheme="minorBidi" w:hAnsiTheme="minorBidi"/>
            <w:b/>
            <w:bCs/>
            <w:sz w:val="40"/>
            <w:szCs w:val="40"/>
            <w:rtl/>
            <w:lang w:bidi="ar-LY"/>
          </w:rPr>
          <w:delText>رقم القيد: 216185003</w:delText>
        </w:r>
      </w:del>
    </w:p>
    <w:p w:rsidR="00F3059F" w:rsidRPr="00F3059F" w:rsidRDefault="00D8747E" w:rsidP="00D8747E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الطالبة: هبة عبد الرحمن الاسطى </w:t>
      </w:r>
      <w:r w:rsidR="008339A7" w:rsidRPr="00BA7696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رقم القيد</w:t>
      </w:r>
      <w:r w:rsidR="008339A7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:</w:t>
      </w:r>
      <w:r w:rsidR="008339A7" w:rsidRPr="00BA7696">
        <w:rPr>
          <w:rFonts w:asciiTheme="minorBidi" w:hAnsiTheme="minorBidi"/>
          <w:b/>
          <w:bCs/>
          <w:sz w:val="40"/>
          <w:szCs w:val="40"/>
          <w:lang w:bidi="ar-LY"/>
        </w:rPr>
        <w:t xml:space="preserve"> 215180265</w:t>
      </w:r>
    </w:p>
    <w:p w:rsidR="00F3059F" w:rsidRPr="00F3059F" w:rsidRDefault="00F3059F" w:rsidP="009E7CC4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1A7609" w:rsidRDefault="00D8747E" w:rsidP="009E7CC4">
      <w:pPr>
        <w:tabs>
          <w:tab w:val="center" w:pos="4513"/>
          <w:tab w:val="left" w:pos="7215"/>
        </w:tabs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r>
        <w:rPr>
          <w:rFonts w:asciiTheme="minorBidi" w:hAnsiTheme="minorBidi"/>
          <w:b/>
          <w:bCs/>
          <w:sz w:val="40"/>
          <w:szCs w:val="40"/>
          <w:rtl/>
          <w:lang w:bidi="ar-LY"/>
        </w:rPr>
        <w:t>الفصل</w:t>
      </w:r>
      <w:r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 xml:space="preserve"> ال</w:t>
      </w:r>
      <w:r w:rsidR="00F3059F" w:rsidRPr="00F3059F">
        <w:rPr>
          <w:rFonts w:asciiTheme="minorBidi" w:hAnsiTheme="minorBidi"/>
          <w:b/>
          <w:bCs/>
          <w:sz w:val="40"/>
          <w:szCs w:val="40"/>
          <w:rtl/>
          <w:lang w:bidi="ar-LY"/>
        </w:rPr>
        <w:t>دراسي</w:t>
      </w:r>
      <w:r w:rsidR="00F3059F" w:rsidRPr="00F3059F">
        <w:rPr>
          <w:rFonts w:asciiTheme="minorBidi" w:hAnsiTheme="minorBidi"/>
          <w:b/>
          <w:bCs/>
          <w:sz w:val="40"/>
          <w:szCs w:val="40"/>
          <w:lang w:bidi="ar-LY"/>
        </w:rPr>
        <w:t xml:space="preserve">: </w:t>
      </w:r>
      <w:r w:rsidR="00F3059F" w:rsidRPr="00F3059F">
        <w:rPr>
          <w:rFonts w:asciiTheme="minorBidi" w:hAnsiTheme="minorBidi" w:hint="cs"/>
          <w:b/>
          <w:bCs/>
          <w:sz w:val="40"/>
          <w:szCs w:val="40"/>
          <w:rtl/>
          <w:lang w:bidi="ar-LY"/>
        </w:rPr>
        <w:t>خريف</w:t>
      </w:r>
      <w:r w:rsidR="00F3059F" w:rsidRPr="00F3059F">
        <w:rPr>
          <w:rFonts w:asciiTheme="minorBidi" w:hAnsiTheme="minorBidi"/>
          <w:b/>
          <w:bCs/>
          <w:sz w:val="40"/>
          <w:szCs w:val="40"/>
          <w:lang w:bidi="ar-LY"/>
        </w:rPr>
        <w:t xml:space="preserve"> 2018 .</w:t>
      </w:r>
    </w:p>
    <w:p w:rsidR="00D002E8" w:rsidRPr="00345DF6" w:rsidRDefault="00D002E8" w:rsidP="00D002E8">
      <w:pPr>
        <w:tabs>
          <w:tab w:val="center" w:pos="4513"/>
          <w:tab w:val="left" w:pos="7215"/>
        </w:tabs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ar-LY"/>
        </w:rPr>
      </w:pPr>
      <w:r w:rsidRPr="00345DF6">
        <w:rPr>
          <w:rFonts w:asciiTheme="minorBidi" w:hAnsiTheme="minorBidi"/>
          <w:b/>
          <w:bCs/>
          <w:sz w:val="28"/>
          <w:szCs w:val="28"/>
          <w:rtl/>
          <w:lang w:bidi="ar-LY"/>
        </w:rPr>
        <w:t>المراجعات</w:t>
      </w:r>
    </w:p>
    <w:tbl>
      <w:tblPr>
        <w:tblW w:w="9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945"/>
        <w:gridCol w:w="4410"/>
        <w:gridCol w:w="1170"/>
        <w:tblGridChange w:id="6">
          <w:tblGrid>
            <w:gridCol w:w="1583"/>
            <w:gridCol w:w="1945"/>
            <w:gridCol w:w="4410"/>
            <w:gridCol w:w="1170"/>
          </w:tblGrid>
        </w:tblGridChange>
      </w:tblGrid>
      <w:tr w:rsidR="0051568D" w:rsidRPr="00D002E8" w:rsidTr="00721494">
        <w:tc>
          <w:tcPr>
            <w:tcW w:w="1583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lastRenderedPageBreak/>
              <w:t>الاسم</w:t>
            </w:r>
          </w:p>
        </w:tc>
        <w:tc>
          <w:tcPr>
            <w:tcW w:w="1945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t>التاريخ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t>سبب التغيرات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</w:pPr>
            <w:r w:rsidRPr="00345DF6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LY"/>
              </w:rPr>
              <w:t>النسخة</w:t>
            </w:r>
          </w:p>
        </w:tc>
      </w:tr>
      <w:tr w:rsidR="0051568D" w:rsidRPr="00D002E8" w:rsidTr="00721494">
        <w:tc>
          <w:tcPr>
            <w:tcW w:w="1583" w:type="dxa"/>
            <w:tcBorders>
              <w:top w:val="nil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إسلام القريتلي</w:t>
            </w:r>
          </w:p>
        </w:tc>
        <w:tc>
          <w:tcPr>
            <w:tcW w:w="1945" w:type="dxa"/>
            <w:tcBorders>
              <w:top w:val="nil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7-12-2018</w:t>
            </w:r>
          </w:p>
        </w:tc>
        <w:tc>
          <w:tcPr>
            <w:tcW w:w="4410" w:type="dxa"/>
            <w:tcBorders>
              <w:top w:val="nil"/>
            </w:tcBorders>
          </w:tcPr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تعديل بعض الأخطاء الإملائية في (الغرض، النظام، خصائص المستخدم، توزيع المهام)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جدول المراجعات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رقم النسخة للعنوان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تع</w:t>
            </w: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ريف المصطلحات في المسرد</w:t>
            </w:r>
          </w:p>
          <w:p w:rsidR="0051568D" w:rsidRPr="00345DF6" w:rsidRDefault="0051568D" w:rsidP="00345DF6">
            <w:pPr>
              <w:tabs>
                <w:tab w:val="center" w:pos="4513"/>
                <w:tab w:val="left" w:pos="7215"/>
              </w:tabs>
              <w:bidi/>
              <w:jc w:val="both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- إضافة المتطلبات الغير وظيفية</w:t>
            </w:r>
          </w:p>
        </w:tc>
        <w:tc>
          <w:tcPr>
            <w:tcW w:w="1170" w:type="dxa"/>
            <w:tcBorders>
              <w:top w:val="nil"/>
            </w:tcBorders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 w:rsidRPr="00345DF6"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  <w:t>1.1</w:t>
            </w:r>
          </w:p>
        </w:tc>
      </w:tr>
      <w:tr w:rsidR="0051568D" w:rsidRPr="00D002E8" w:rsidTr="00721494">
        <w:tc>
          <w:tcPr>
            <w:tcW w:w="1583" w:type="dxa"/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إسلام القريتلي</w:t>
            </w:r>
          </w:p>
        </w:tc>
        <w:tc>
          <w:tcPr>
            <w:tcW w:w="1945" w:type="dxa"/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9-12-2018</w:t>
            </w:r>
          </w:p>
        </w:tc>
        <w:tc>
          <w:tcPr>
            <w:tcW w:w="4410" w:type="dxa"/>
          </w:tcPr>
          <w:p w:rsidR="0051568D" w:rsidRDefault="0051568D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eastAsia"/>
                <w:sz w:val="28"/>
                <w:szCs w:val="28"/>
                <w:lang w:val="en-US" w:eastAsia="ja-JP" w:bidi="ar-LY"/>
              </w:rPr>
              <w:t>-</w:t>
            </w: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 xml:space="preserve"> إضافة الترقيم للوثيقة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 xml:space="preserve">- إضافة تفصيل المتطلبات الوظيفية للعب 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هرمية الصفحات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واجهات الصفحة: اللعبة</w:t>
            </w:r>
          </w:p>
          <w:p w:rsidR="0051568D" w:rsidRDefault="0051568D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اليوز كيس بيئة (رسم هبة بن عامر)</w:t>
            </w:r>
          </w:p>
        </w:tc>
        <w:tc>
          <w:tcPr>
            <w:tcW w:w="1170" w:type="dxa"/>
          </w:tcPr>
          <w:p w:rsidR="0051568D" w:rsidRPr="00345DF6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/>
                <w:sz w:val="28"/>
                <w:szCs w:val="28"/>
                <w:lang w:val="en-US" w:bidi="ar-LY"/>
              </w:rPr>
              <w:t>1.2</w:t>
            </w:r>
          </w:p>
        </w:tc>
      </w:tr>
      <w:tr w:rsidR="0051568D" w:rsidRPr="00D002E8" w:rsidTr="00721494">
        <w:tc>
          <w:tcPr>
            <w:tcW w:w="1583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شهد العجيلي</w:t>
            </w:r>
          </w:p>
        </w:tc>
        <w:tc>
          <w:tcPr>
            <w:tcW w:w="1945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9-12-2018</w:t>
            </w:r>
          </w:p>
          <w:p w:rsidR="0051568D" w:rsidRDefault="0051568D" w:rsidP="00010B67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11:50</w:t>
            </w:r>
            <w:r>
              <w:rPr>
                <w:rFonts w:asciiTheme="minorBidi" w:hAnsiTheme="minorBidi"/>
                <w:sz w:val="28"/>
                <w:szCs w:val="28"/>
                <w:lang w:val="en-CA" w:bidi="ar-LY"/>
              </w:rPr>
              <w:t>pm</w:t>
            </w:r>
          </w:p>
        </w:tc>
        <w:tc>
          <w:tcPr>
            <w:tcW w:w="4410" w:type="dxa"/>
          </w:tcPr>
          <w:p w:rsidR="0051568D" w:rsidRDefault="0051568D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واجهة تسجيل الدخول</w:t>
            </w:r>
          </w:p>
        </w:tc>
        <w:tc>
          <w:tcPr>
            <w:tcW w:w="1170" w:type="dxa"/>
          </w:tcPr>
          <w:p w:rsidR="0051568D" w:rsidRDefault="0051568D" w:rsidP="00E24D9A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1.3</w:t>
            </w:r>
          </w:p>
        </w:tc>
      </w:tr>
      <w:tr w:rsidR="0051568D" w:rsidRPr="009505CF" w:rsidTr="00DD3B4A">
        <w:tc>
          <w:tcPr>
            <w:tcW w:w="1583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شهد العجيلي</w:t>
            </w:r>
          </w:p>
        </w:tc>
        <w:tc>
          <w:tcPr>
            <w:tcW w:w="1945" w:type="dxa"/>
          </w:tcPr>
          <w:p w:rsidR="0051568D" w:rsidRDefault="0051568D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11-12-2018</w:t>
            </w:r>
          </w:p>
          <w:p w:rsidR="0051568D" w:rsidRDefault="0051568D" w:rsidP="00010B67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10:51</w:t>
            </w:r>
            <w:r>
              <w:rPr>
                <w:rFonts w:asciiTheme="minorBidi" w:hAnsiTheme="minorBidi"/>
                <w:sz w:val="28"/>
                <w:szCs w:val="28"/>
                <w:lang w:val="en-CA" w:bidi="ar-LY"/>
              </w:rPr>
              <w:t>pm</w:t>
            </w:r>
          </w:p>
        </w:tc>
        <w:tc>
          <w:tcPr>
            <w:tcW w:w="4410" w:type="dxa"/>
          </w:tcPr>
          <w:p w:rsidR="0051568D" w:rsidRDefault="0051568D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>- إضافة واجهة تسجيل مستخدم جديد</w:t>
            </w:r>
          </w:p>
        </w:tc>
        <w:tc>
          <w:tcPr>
            <w:tcW w:w="1170" w:type="dxa"/>
          </w:tcPr>
          <w:p w:rsidR="0051568D" w:rsidRPr="00721494" w:rsidRDefault="0051568D" w:rsidP="00E24D9A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CA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1.4</w:t>
            </w:r>
          </w:p>
        </w:tc>
      </w:tr>
      <w:tr w:rsidR="005C6DC3" w:rsidRPr="00D002E8" w:rsidTr="0093490B">
        <w:tblPrEx>
          <w:tblW w:w="910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7" w:author="user" w:date="2018-12-17T00:13:00Z">
            <w:tblPrEx>
              <w:tblW w:w="9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583" w:type="dxa"/>
            <w:tcPrChange w:id="8" w:author="user" w:date="2018-12-17T00:13:00Z">
              <w:tcPr>
                <w:tcW w:w="1583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هبة الاسطى</w:t>
            </w:r>
          </w:p>
        </w:tc>
        <w:tc>
          <w:tcPr>
            <w:tcW w:w="1945" w:type="dxa"/>
            <w:tcPrChange w:id="9" w:author="user" w:date="2018-12-17T00:13:00Z">
              <w:tcPr>
                <w:tcW w:w="1945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13-12-2018</w:t>
            </w:r>
          </w:p>
          <w:p w:rsidR="005C6DC3" w:rsidRDefault="005C6DC3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</w:p>
        </w:tc>
        <w:tc>
          <w:tcPr>
            <w:tcW w:w="4410" w:type="dxa"/>
            <w:tcPrChange w:id="10" w:author="user" w:date="2018-12-17T00:13:00Z">
              <w:tcPr>
                <w:tcW w:w="4410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345DF6">
            <w:pPr>
              <w:tabs>
                <w:tab w:val="center" w:pos="4513"/>
                <w:tab w:val="left" w:pos="7215"/>
              </w:tabs>
              <w:bidi/>
              <w:rPr>
                <w:rFonts w:asciiTheme="minorBidi" w:eastAsia="MS Mincho" w:hAnsiTheme="minorBidi"/>
                <w:sz w:val="28"/>
                <w:szCs w:val="28"/>
                <w:rtl/>
                <w:lang w:val="en-US" w:eastAsia="ja-JP" w:bidi="ar-LY"/>
              </w:rPr>
            </w:pPr>
            <w:r w:rsidRPr="005C6DC3">
              <w:rPr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t xml:space="preserve">- </w:t>
            </w:r>
            <w:r w:rsidRPr="005C6DC3">
              <w:rPr>
                <w:rFonts w:asciiTheme="minorBidi" w:eastAsia="MS Mincho" w:hAnsiTheme="minorBidi" w:cs="Arial" w:hint="cs"/>
                <w:sz w:val="28"/>
                <w:szCs w:val="28"/>
                <w:rtl/>
                <w:lang w:val="en-US" w:eastAsia="ja-JP" w:bidi="ar-LY"/>
              </w:rPr>
              <w:t>إضافة</w:t>
            </w:r>
            <w:r w:rsidRPr="005C6DC3">
              <w:rPr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t xml:space="preserve"> </w:t>
            </w:r>
            <w:r>
              <w:rPr>
                <w:rFonts w:asciiTheme="minorBidi" w:eastAsia="MS Mincho" w:hAnsiTheme="minorBidi" w:cs="Arial" w:hint="cs"/>
                <w:sz w:val="28"/>
                <w:szCs w:val="28"/>
                <w:rtl/>
                <w:lang w:val="en-US" w:eastAsia="ja-JP" w:bidi="ar-LY"/>
              </w:rPr>
              <w:t>ال</w:t>
            </w:r>
            <w:r w:rsidRPr="005C6DC3">
              <w:rPr>
                <w:rFonts w:asciiTheme="minorBidi" w:eastAsia="MS Mincho" w:hAnsiTheme="minorBidi" w:cs="Arial" w:hint="cs"/>
                <w:sz w:val="28"/>
                <w:szCs w:val="28"/>
                <w:rtl/>
                <w:lang w:val="en-US" w:eastAsia="ja-JP" w:bidi="ar-LY"/>
              </w:rPr>
              <w:t>واجهة</w:t>
            </w:r>
            <w:r>
              <w:rPr>
                <w:rFonts w:asciiTheme="minorBidi" w:eastAsia="MS Mincho" w:hAnsiTheme="minorBidi" w:hint="cs"/>
                <w:sz w:val="28"/>
                <w:szCs w:val="28"/>
                <w:rtl/>
                <w:lang w:val="en-US" w:eastAsia="ja-JP" w:bidi="ar-LY"/>
              </w:rPr>
              <w:t xml:space="preserve"> الرئيسية و واجهة التعليقات </w:t>
            </w:r>
          </w:p>
        </w:tc>
        <w:tc>
          <w:tcPr>
            <w:tcW w:w="1170" w:type="dxa"/>
            <w:tcPrChange w:id="11" w:author="user" w:date="2018-12-17T00:13:00Z">
              <w:tcPr>
                <w:tcW w:w="1170" w:type="dxa"/>
                <w:tcBorders>
                  <w:bottom w:val="single" w:sz="12" w:space="0" w:color="auto"/>
                </w:tcBorders>
              </w:tcPr>
            </w:tcPrChange>
          </w:tcPr>
          <w:p w:rsidR="005C6DC3" w:rsidRDefault="005C6DC3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val="en-US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1</w:t>
            </w:r>
            <w:r w:rsidR="00926C2B"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en-US" w:bidi="ar-LY"/>
              </w:rPr>
              <w:t>5</w:t>
            </w:r>
          </w:p>
        </w:tc>
      </w:tr>
      <w:tr w:rsidR="0093490B" w:rsidRPr="00D002E8" w:rsidTr="002A5705">
        <w:tblPrEx>
          <w:tblW w:w="910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2" w:author="New" w:date="2019-01-03T19:23:00Z">
            <w:tblPrEx>
              <w:tblW w:w="9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13" w:author="user" w:date="2018-12-17T00:13:00Z"/>
        </w:trPr>
        <w:tc>
          <w:tcPr>
            <w:tcW w:w="1583" w:type="dxa"/>
            <w:tcPrChange w:id="14" w:author="New" w:date="2019-01-03T19:23:00Z">
              <w:tcPr>
                <w:tcW w:w="1583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15" w:author="user" w:date="2018-12-17T00:1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16" w:author="user" w:date="2018-12-17T00:14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هبة بن عامر</w:t>
              </w:r>
            </w:ins>
          </w:p>
        </w:tc>
        <w:tc>
          <w:tcPr>
            <w:tcW w:w="1945" w:type="dxa"/>
            <w:tcPrChange w:id="17" w:author="New" w:date="2019-01-03T19:23:00Z">
              <w:tcPr>
                <w:tcW w:w="1945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18" w:author="user" w:date="2018-12-17T00:1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19" w:author="user" w:date="2018-12-17T00:1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17-12-2018</w:t>
              </w:r>
            </w:ins>
          </w:p>
        </w:tc>
        <w:tc>
          <w:tcPr>
            <w:tcW w:w="4410" w:type="dxa"/>
            <w:tcPrChange w:id="20" w:author="New" w:date="2019-01-03T19:23:00Z">
              <w:tcPr>
                <w:tcW w:w="4410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CF4725">
            <w:pPr>
              <w:tabs>
                <w:tab w:val="center" w:pos="4513"/>
                <w:tab w:val="left" w:pos="7215"/>
              </w:tabs>
              <w:bidi/>
              <w:rPr>
                <w:ins w:id="21" w:author="user" w:date="2018-12-17T00:13:00Z"/>
                <w:rFonts w:asciiTheme="minorBidi" w:eastAsia="MS Mincho" w:hAnsiTheme="minorBidi" w:cs="Arial"/>
                <w:sz w:val="28"/>
                <w:szCs w:val="28"/>
                <w:rtl/>
                <w:lang w:val="en-CA" w:eastAsia="ja-JP"/>
              </w:rPr>
            </w:pPr>
            <w:ins w:id="22" w:author="user" w:date="2018-12-17T00:13:00Z"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US" w:eastAsia="ja-JP" w:bidi="ar-LY"/>
                </w:rPr>
                <w:t>-اضافة ال</w:t>
              </w:r>
              <w:r>
                <w:rPr>
                  <w:rFonts w:asciiTheme="minorBidi" w:eastAsia="MS Mincho" w:hAnsiTheme="minorBidi" w:cs="Arial"/>
                  <w:sz w:val="28"/>
                  <w:szCs w:val="28"/>
                  <w:lang w:val="en-US" w:eastAsia="ja-JP" w:bidi="ar-LY"/>
                </w:rPr>
                <w:t>templ</w:t>
              </w:r>
              <w:del w:id="23" w:author="New" w:date="2018-12-17T00:09:00Z">
                <w:r w:rsidDel="00B121FC">
                  <w:rPr>
                    <w:rFonts w:asciiTheme="minorBidi" w:eastAsia="MS Mincho" w:hAnsiTheme="minorBidi" w:cs="Arial"/>
                    <w:sz w:val="28"/>
                    <w:szCs w:val="28"/>
                    <w:lang w:val="en-US" w:eastAsia="ja-JP" w:bidi="ar-LY"/>
                  </w:rPr>
                  <w:delText>e</w:delText>
                </w:r>
              </w:del>
            </w:ins>
            <w:ins w:id="24" w:author="New" w:date="2018-12-17T00:09:00Z">
              <w:r w:rsidR="00B121FC">
                <w:rPr>
                  <w:rFonts w:asciiTheme="minorBidi" w:eastAsia="MS Mincho" w:hAnsiTheme="minorBidi" w:cs="Arial"/>
                  <w:sz w:val="28"/>
                  <w:szCs w:val="28"/>
                  <w:lang w:val="en-US" w:eastAsia="ja-JP" w:bidi="ar-LY"/>
                </w:rPr>
                <w:t>a</w:t>
              </w:r>
            </w:ins>
            <w:ins w:id="25" w:author="user" w:date="2018-12-17T00:13:00Z">
              <w:r>
                <w:rPr>
                  <w:rFonts w:asciiTheme="minorBidi" w:eastAsia="MS Mincho" w:hAnsiTheme="minorBidi" w:cs="Arial"/>
                  <w:sz w:val="28"/>
                  <w:szCs w:val="28"/>
                  <w:lang w:val="en-US" w:eastAsia="ja-JP" w:bidi="ar-LY"/>
                </w:rPr>
                <w:t xml:space="preserve">te </w:t>
              </w:r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CA" w:eastAsia="ja-JP"/>
                </w:rPr>
                <w:t xml:space="preserve"> العام للصفحات.</w:t>
              </w:r>
            </w:ins>
          </w:p>
          <w:p w:rsidR="0093490B" w:rsidRPr="005C6DC3" w:rsidRDefault="0093490B" w:rsidP="00345DF6">
            <w:pPr>
              <w:tabs>
                <w:tab w:val="center" w:pos="4513"/>
                <w:tab w:val="left" w:pos="7215"/>
              </w:tabs>
              <w:bidi/>
              <w:rPr>
                <w:ins w:id="26" w:author="user" w:date="2018-12-17T00:13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</w:pPr>
            <w:ins w:id="27" w:author="user" w:date="2018-12-17T00:13:00Z"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CA" w:eastAsia="ja-JP"/>
                </w:rPr>
                <w:t>-اضافة الواجهة لصفحة الادمن.</w:t>
              </w:r>
            </w:ins>
          </w:p>
        </w:tc>
        <w:tc>
          <w:tcPr>
            <w:tcW w:w="1170" w:type="dxa"/>
            <w:tcPrChange w:id="28" w:author="New" w:date="2019-01-03T19:23:00Z">
              <w:tcPr>
                <w:tcW w:w="1170" w:type="dxa"/>
                <w:tcBorders>
                  <w:bottom w:val="single" w:sz="12" w:space="0" w:color="auto"/>
                </w:tcBorders>
              </w:tcPr>
            </w:tcPrChange>
          </w:tcPr>
          <w:p w:rsidR="0093490B" w:rsidRDefault="0093490B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29" w:author="user" w:date="2018-12-17T00:1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30" w:author="user" w:date="2018-12-17T00:1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1.6</w:t>
              </w:r>
            </w:ins>
          </w:p>
        </w:tc>
      </w:tr>
      <w:tr w:rsidR="002A5705" w:rsidRPr="00D002E8" w:rsidTr="002A5705">
        <w:tblPrEx>
          <w:tblW w:w="9108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1" w:author="New" w:date="2019-01-03T19:23:00Z">
            <w:tblPrEx>
              <w:tblW w:w="9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32" w:author="New" w:date="2019-01-03T19:23:00Z"/>
        </w:trPr>
        <w:tc>
          <w:tcPr>
            <w:tcW w:w="1583" w:type="dxa"/>
            <w:tcPrChange w:id="33" w:author="New" w:date="2019-01-03T19:23:00Z">
              <w:tcPr>
                <w:tcW w:w="1583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34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35" w:author="New" w:date="2019-01-03T19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هاجر البشاري</w:t>
              </w:r>
            </w:ins>
          </w:p>
        </w:tc>
        <w:tc>
          <w:tcPr>
            <w:tcW w:w="1945" w:type="dxa"/>
            <w:tcPrChange w:id="36" w:author="New" w:date="2019-01-03T19:23:00Z">
              <w:tcPr>
                <w:tcW w:w="1945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37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</w:p>
        </w:tc>
        <w:tc>
          <w:tcPr>
            <w:tcW w:w="4410" w:type="dxa"/>
            <w:tcPrChange w:id="38" w:author="New" w:date="2019-01-03T19:23:00Z">
              <w:tcPr>
                <w:tcW w:w="4410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CF4725">
            <w:pPr>
              <w:tabs>
                <w:tab w:val="center" w:pos="4513"/>
                <w:tab w:val="left" w:pos="7215"/>
              </w:tabs>
              <w:bidi/>
              <w:rPr>
                <w:ins w:id="39" w:author="New" w:date="2019-01-03T19:23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</w:pPr>
          </w:p>
        </w:tc>
        <w:tc>
          <w:tcPr>
            <w:tcW w:w="1170" w:type="dxa"/>
            <w:tcPrChange w:id="40" w:author="New" w:date="2019-01-03T19:23:00Z">
              <w:tcPr>
                <w:tcW w:w="1170" w:type="dxa"/>
                <w:tcBorders>
                  <w:bottom w:val="single" w:sz="12" w:space="0" w:color="auto"/>
                </w:tcBorders>
              </w:tcPr>
            </w:tcPrChange>
          </w:tcPr>
          <w:p w:rsidR="002A5705" w:rsidRDefault="002A5705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41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42" w:author="New" w:date="2019-01-03T19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1.7</w:t>
              </w:r>
            </w:ins>
          </w:p>
        </w:tc>
      </w:tr>
      <w:tr w:rsidR="002A5705" w:rsidRPr="00D002E8" w:rsidTr="00721494">
        <w:trPr>
          <w:ins w:id="43" w:author="New" w:date="2019-01-03T19:23:00Z"/>
        </w:trPr>
        <w:tc>
          <w:tcPr>
            <w:tcW w:w="1583" w:type="dxa"/>
            <w:tcBorders>
              <w:bottom w:val="single" w:sz="12" w:space="0" w:color="auto"/>
            </w:tcBorders>
          </w:tcPr>
          <w:p w:rsidR="002A5705" w:rsidRDefault="00DF193E" w:rsidP="00D002E8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44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45" w:author="New" w:date="2019-01-12T14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إسلام القريتلي</w:t>
              </w:r>
            </w:ins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:rsidR="002A5705" w:rsidRDefault="00DF193E" w:rsidP="005C6DC3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46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47" w:author="New" w:date="2019-01-12T14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t>12-1-2019</w:t>
              </w:r>
            </w:ins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48" w:author="New" w:date="2019-01-12T14:22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pPrChange w:id="49" w:author="New" w:date="2019-01-12T14:20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50" w:author="New" w:date="2019-01-12T14:19:00Z">
              <w:r>
                <w:rPr>
                  <w:rFonts w:asciiTheme="minorBidi" w:eastAsia="MS Mincho" w:hAnsiTheme="minorBidi" w:cs="Arial" w:hint="cs"/>
                  <w:sz w:val="28"/>
                  <w:szCs w:val="28"/>
                  <w:rtl/>
                  <w:lang w:val="en-US" w:eastAsia="ja-JP" w:bidi="ar-LY"/>
                </w:rPr>
                <w:t>- إضافة تفصيل مهام كل من الوظائف الرئيسية (ماعدا اللآدمن)</w:t>
              </w:r>
            </w:ins>
          </w:p>
          <w:p w:rsidR="00DF193E" w:rsidRP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51" w:author="New" w:date="2019-01-12T14:20:00Z"/>
                <w:rFonts w:asciiTheme="minorBidi" w:eastAsia="MS Mincho" w:hAnsiTheme="minorBidi" w:cs="Arial"/>
                <w:i/>
                <w:iCs/>
                <w:sz w:val="28"/>
                <w:szCs w:val="28"/>
                <w:rtl/>
                <w:lang w:val="en-US" w:eastAsia="ja-JP" w:bidi="ar-LY"/>
                <w:rPrChange w:id="52" w:author="New" w:date="2019-01-12T14:25:00Z">
                  <w:rPr>
                    <w:ins w:id="53" w:author="New" w:date="2019-01-12T14:20:00Z"/>
                    <w:rFonts w:asciiTheme="minorBidi" w:eastAsia="MS Mincho" w:hAnsiTheme="minorBidi" w:cs="Arial"/>
                    <w:sz w:val="28"/>
                    <w:szCs w:val="28"/>
                    <w:rtl/>
                    <w:lang w:val="en-US" w:eastAsia="ja-JP" w:bidi="ar-LY"/>
                  </w:rPr>
                </w:rPrChange>
              </w:rPr>
              <w:pPrChange w:id="54" w:author="New" w:date="2019-01-12T14:22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55" w:author="New" w:date="2019-01-12T14:20:00Z">
              <w:r>
                <w:rPr>
                  <w:rFonts w:asciiTheme="minorBidi" w:eastAsia="MS Mincho" w:hAnsiTheme="minorBidi" w:cs="Arial"/>
                  <w:sz w:val="28"/>
                  <w:szCs w:val="28"/>
                  <w:rtl/>
                  <w:lang w:val="en-US" w:eastAsia="ja-JP" w:bidi="ar-LY"/>
                </w:rPr>
                <w:br/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56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ملاحظة: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57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الوظائف التي أُضيفت سُلمت بتاريخ</w:t>
              </w:r>
            </w:ins>
            <w:ins w:id="58" w:author="New" w:date="2019-01-12T14:26:00Z">
              <w:r w:rsidR="00046CAC">
                <w:rPr>
                  <w:rFonts w:asciiTheme="minorBidi" w:eastAsia="MS Mincho" w:hAnsiTheme="minorBidi" w:cs="Arial" w:hint="cs"/>
                  <w:i/>
                  <w:iCs/>
                  <w:sz w:val="28"/>
                  <w:szCs w:val="28"/>
                  <w:rtl/>
                  <w:lang w:val="en-US" w:eastAsia="ja-JP" w:bidi="ar-LY"/>
                </w:rPr>
                <w:t>:</w:t>
              </w:r>
            </w:ins>
            <w:ins w:id="59" w:author="New" w:date="2019-01-12T14:20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60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</w:t>
              </w:r>
            </w:ins>
          </w:p>
          <w:p w:rsidR="00DF193E" w:rsidRP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61" w:author="New" w:date="2019-01-12T14:21:00Z"/>
                <w:rFonts w:asciiTheme="minorBidi" w:eastAsia="MS Mincho" w:hAnsiTheme="minorBidi" w:cs="Arial"/>
                <w:i/>
                <w:iCs/>
                <w:sz w:val="28"/>
                <w:szCs w:val="28"/>
                <w:rtl/>
                <w:lang w:val="en-US" w:eastAsia="ja-JP" w:bidi="ar-LY"/>
                <w:rPrChange w:id="62" w:author="New" w:date="2019-01-12T14:25:00Z">
                  <w:rPr>
                    <w:ins w:id="63" w:author="New" w:date="2019-01-12T14:21:00Z"/>
                    <w:rFonts w:asciiTheme="minorBidi" w:eastAsia="MS Mincho" w:hAnsiTheme="minorBidi" w:cs="Arial"/>
                    <w:sz w:val="28"/>
                    <w:szCs w:val="28"/>
                    <w:rtl/>
                    <w:lang w:val="en-US" w:eastAsia="ja-JP" w:bidi="ar-LY"/>
                  </w:rPr>
                </w:rPrChange>
              </w:rPr>
              <w:pPrChange w:id="64" w:author="New" w:date="2019-01-12T14:24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65" w:author="New" w:date="2019-01-12T14:20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66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lastRenderedPageBreak/>
                <w:t xml:space="preserve">- </w:t>
              </w:r>
            </w:ins>
            <w:ins w:id="67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68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وظائف صفحة المستخدم، والتوب</w:t>
              </w:r>
            </w:ins>
            <w:ins w:id="69" w:author="New" w:date="2019-01-12T14:24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70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50</w:t>
              </w:r>
            </w:ins>
            <w:ins w:id="71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72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</w:t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73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28</w:t>
              </w:r>
            </w:ins>
            <w:ins w:id="74" w:author="New" w:date="2019-01-12T14:24:00Z"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75" w:author="New" w:date="2019-01-12T14:25:00Z">
                    <w:rPr>
                      <w:rFonts w:asciiTheme="minorBidi" w:eastAsia="MS Mincho" w:hAnsiTheme="minorBidi" w:cs="Arial"/>
                      <w:b/>
                      <w:bCs/>
                      <w:sz w:val="28"/>
                      <w:szCs w:val="28"/>
                      <w:u w:val="single"/>
                      <w:rtl/>
                      <w:lang w:val="en-US" w:eastAsia="ja-JP" w:bidi="ar-LY"/>
                    </w:rPr>
                  </w:rPrChange>
                </w:rPr>
                <w:t>-</w:t>
              </w:r>
            </w:ins>
            <w:ins w:id="76" w:author="New" w:date="2019-01-12T14:21:00Z"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77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12-2018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78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من قبل هاجر البشاري</w:t>
              </w:r>
            </w:ins>
          </w:p>
          <w:p w:rsidR="00DF193E" w:rsidRP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79" w:author="New" w:date="2019-01-12T14:22:00Z"/>
                <w:rFonts w:asciiTheme="minorBidi" w:eastAsia="MS Mincho" w:hAnsiTheme="minorBidi" w:cs="Arial"/>
                <w:i/>
                <w:iCs/>
                <w:sz w:val="28"/>
                <w:szCs w:val="28"/>
                <w:rtl/>
                <w:lang w:val="en-US" w:eastAsia="ja-JP" w:bidi="ar-LY"/>
                <w:rPrChange w:id="80" w:author="New" w:date="2019-01-12T14:25:00Z">
                  <w:rPr>
                    <w:ins w:id="81" w:author="New" w:date="2019-01-12T14:22:00Z"/>
                    <w:rFonts w:asciiTheme="minorBidi" w:eastAsia="MS Mincho" w:hAnsiTheme="minorBidi" w:cs="Arial"/>
                    <w:sz w:val="28"/>
                    <w:szCs w:val="28"/>
                    <w:rtl/>
                    <w:lang w:val="en-US" w:eastAsia="ja-JP" w:bidi="ar-LY"/>
                  </w:rPr>
                </w:rPrChange>
              </w:rPr>
              <w:pPrChange w:id="82" w:author="New" w:date="2019-01-12T14:21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83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84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-</w:t>
              </w:r>
            </w:ins>
            <w:ins w:id="85" w:author="New" w:date="2019-01-12T14:26:00Z">
              <w:r w:rsidR="00046CAC">
                <w:rPr>
                  <w:rFonts w:asciiTheme="minorBidi" w:eastAsia="MS Mincho" w:hAnsiTheme="minorBidi" w:cs="Arial" w:hint="cs"/>
                  <w:i/>
                  <w:iCs/>
                  <w:sz w:val="28"/>
                  <w:szCs w:val="28"/>
                  <w:rtl/>
                  <w:lang w:val="en-US" w:eastAsia="ja-JP" w:bidi="ar-LY"/>
                </w:rPr>
                <w:t xml:space="preserve"> </w:t>
              </w:r>
            </w:ins>
            <w:ins w:id="86" w:author="New" w:date="2019-01-12T14:21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87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وظائف الصفحة الرئيسية </w:t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88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29-12-2018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89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من قبل هبة عبد الرحمن</w:t>
              </w:r>
            </w:ins>
          </w:p>
          <w:p w:rsidR="00DF193E" w:rsidRDefault="00DF193E">
            <w:pPr>
              <w:tabs>
                <w:tab w:val="center" w:pos="4513"/>
                <w:tab w:val="left" w:pos="7215"/>
              </w:tabs>
              <w:bidi/>
              <w:rPr>
                <w:ins w:id="90" w:author="New" w:date="2019-01-03T19:23:00Z"/>
                <w:rFonts w:asciiTheme="minorBidi" w:eastAsia="MS Mincho" w:hAnsiTheme="minorBidi" w:cs="Arial"/>
                <w:sz w:val="28"/>
                <w:szCs w:val="28"/>
                <w:rtl/>
                <w:lang w:val="en-US" w:eastAsia="ja-JP" w:bidi="ar-LY"/>
              </w:rPr>
              <w:pPrChange w:id="91" w:author="New" w:date="2019-01-12T14:22:00Z">
                <w:pPr>
                  <w:tabs>
                    <w:tab w:val="center" w:pos="4513"/>
                    <w:tab w:val="left" w:pos="7215"/>
                  </w:tabs>
                  <w:bidi/>
                </w:pPr>
              </w:pPrChange>
            </w:pPr>
            <w:ins w:id="92" w:author="New" w:date="2019-01-12T14:22:00Z"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93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- وظائف صفحة تسجيل مستخدم وتسجيل الدخول </w:t>
              </w:r>
              <w:r w:rsidRPr="00DF193E">
                <w:rPr>
                  <w:rFonts w:asciiTheme="minorBidi" w:eastAsia="MS Mincho" w:hAnsiTheme="minorBidi" w:cs="Arial"/>
                  <w:b/>
                  <w:bCs/>
                  <w:i/>
                  <w:iCs/>
                  <w:sz w:val="28"/>
                  <w:szCs w:val="28"/>
                  <w:u w:val="single"/>
                  <w:rtl/>
                  <w:lang w:val="en-US" w:eastAsia="ja-JP" w:bidi="ar-LY"/>
                  <w:rPrChange w:id="94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>31-12-2018</w:t>
              </w:r>
              <w:r w:rsidRPr="00DF193E">
                <w:rPr>
                  <w:rFonts w:asciiTheme="minorBidi" w:eastAsia="MS Mincho" w:hAnsiTheme="minorBidi" w:cs="Arial"/>
                  <w:i/>
                  <w:iCs/>
                  <w:sz w:val="28"/>
                  <w:szCs w:val="28"/>
                  <w:rtl/>
                  <w:lang w:val="en-US" w:eastAsia="ja-JP" w:bidi="ar-LY"/>
                  <w:rPrChange w:id="95" w:author="New" w:date="2019-01-12T14:25:00Z">
                    <w:rPr>
                      <w:rFonts w:asciiTheme="minorBidi" w:eastAsia="MS Mincho" w:hAnsiTheme="minorBidi" w:cs="Arial"/>
                      <w:sz w:val="28"/>
                      <w:szCs w:val="28"/>
                      <w:rtl/>
                      <w:lang w:val="en-US" w:eastAsia="ja-JP" w:bidi="ar-LY"/>
                    </w:rPr>
                  </w:rPrChange>
                </w:rPr>
                <w:t xml:space="preserve"> من قبل شهد العجيلي</w:t>
              </w:r>
            </w:ins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2A5705" w:rsidRDefault="002A5705" w:rsidP="00DD3B4A">
            <w:pPr>
              <w:tabs>
                <w:tab w:val="center" w:pos="4513"/>
                <w:tab w:val="left" w:pos="7215"/>
              </w:tabs>
              <w:bidi/>
              <w:jc w:val="center"/>
              <w:rPr>
                <w:ins w:id="96" w:author="New" w:date="2019-01-03T19:23:00Z"/>
                <w:rFonts w:asciiTheme="minorBidi" w:hAnsiTheme="minorBidi"/>
                <w:sz w:val="28"/>
                <w:szCs w:val="28"/>
                <w:rtl/>
                <w:lang w:val="en-US" w:bidi="ar-LY"/>
              </w:rPr>
            </w:pPr>
            <w:ins w:id="97" w:author="New" w:date="2019-01-03T19:23:00Z">
              <w:r>
                <w:rPr>
                  <w:rFonts w:asciiTheme="minorBidi" w:hAnsiTheme="minorBidi" w:hint="cs"/>
                  <w:sz w:val="28"/>
                  <w:szCs w:val="28"/>
                  <w:rtl/>
                  <w:lang w:val="en-US" w:bidi="ar-LY"/>
                </w:rPr>
                <w:lastRenderedPageBreak/>
                <w:t>1.8</w:t>
              </w:r>
            </w:ins>
          </w:p>
        </w:tc>
      </w:tr>
    </w:tbl>
    <w:p w:rsidR="00D002E8" w:rsidDel="00DF193E" w:rsidRDefault="00D002E8" w:rsidP="00345DF6">
      <w:pPr>
        <w:rPr>
          <w:del w:id="98" w:author="New" w:date="2019-01-03T19:23:00Z"/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DF193E" w:rsidRDefault="00DF193E" w:rsidP="00D002E8">
      <w:pPr>
        <w:tabs>
          <w:tab w:val="center" w:pos="4513"/>
          <w:tab w:val="left" w:pos="7215"/>
        </w:tabs>
        <w:bidi/>
        <w:jc w:val="center"/>
        <w:rPr>
          <w:ins w:id="99" w:author="New" w:date="2019-01-12T14:25:00Z"/>
          <w:rFonts w:asciiTheme="minorBidi" w:hAnsiTheme="minorBidi"/>
          <w:b/>
          <w:bCs/>
          <w:sz w:val="40"/>
          <w:szCs w:val="40"/>
          <w:rtl/>
          <w:lang w:bidi="ar-LY"/>
        </w:rPr>
      </w:pPr>
    </w:p>
    <w:p w:rsidR="00DF193E" w:rsidRDefault="00DF193E">
      <w:pPr>
        <w:rPr>
          <w:ins w:id="100" w:author="New" w:date="2019-01-12T14:25:00Z"/>
          <w:rFonts w:asciiTheme="minorBidi" w:hAnsiTheme="minorBidi"/>
          <w:b/>
          <w:bCs/>
          <w:sz w:val="40"/>
          <w:szCs w:val="40"/>
          <w:lang w:bidi="ar-LY"/>
        </w:rPr>
      </w:pPr>
      <w:ins w:id="101" w:author="New" w:date="2019-01-12T14:25:00Z">
        <w:r>
          <w:rPr>
            <w:rFonts w:asciiTheme="minorBidi" w:hAnsiTheme="minorBidi"/>
            <w:b/>
            <w:bCs/>
            <w:sz w:val="40"/>
            <w:szCs w:val="40"/>
            <w:lang w:bidi="ar-LY"/>
          </w:rPr>
          <w:br w:type="page"/>
        </w:r>
      </w:ins>
    </w:p>
    <w:p w:rsidR="00D002E8" w:rsidRDefault="00D002E8" w:rsidP="00345DF6">
      <w:pPr>
        <w:rPr>
          <w:rFonts w:asciiTheme="minorBidi" w:hAnsiTheme="minorBidi"/>
          <w:b/>
          <w:bCs/>
          <w:sz w:val="40"/>
          <w:szCs w:val="40"/>
          <w:rtl/>
          <w:lang w:bidi="ar-LY"/>
        </w:rPr>
      </w:pPr>
      <w:del w:id="102" w:author="New" w:date="2019-01-03T19:23:00Z">
        <w:r w:rsidDel="002A5705">
          <w:rPr>
            <w:rFonts w:asciiTheme="minorBidi" w:hAnsiTheme="minorBidi"/>
            <w:b/>
            <w:bCs/>
            <w:sz w:val="40"/>
            <w:szCs w:val="40"/>
            <w:rtl/>
            <w:lang w:bidi="ar-LY"/>
          </w:rPr>
          <w:lastRenderedPageBreak/>
          <w:br w:type="page"/>
        </w:r>
      </w:del>
    </w:p>
    <w:p w:rsidR="00293B56" w:rsidRDefault="003E6C6D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asciiTheme="minorBidi" w:hAnsiTheme="minorBidi" w:hint="cs"/>
          <w:sz w:val="32"/>
          <w:szCs w:val="32"/>
          <w:rtl/>
          <w:lang w:bidi="ar-LY"/>
        </w:rPr>
        <w:t>مقدمة</w:t>
      </w:r>
      <w:r w:rsidRPr="003E6C6D">
        <w:rPr>
          <w:rFonts w:asciiTheme="minorBidi" w:hAnsiTheme="minorBidi"/>
          <w:sz w:val="32"/>
          <w:szCs w:val="32"/>
          <w:lang w:bidi="ar-LY"/>
        </w:rPr>
        <w:t>: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الغرض</w:t>
      </w:r>
      <w:r w:rsidRPr="003E6C6D">
        <w:rPr>
          <w:sz w:val="32"/>
          <w:szCs w:val="32"/>
          <w:rtl/>
          <w:lang w:bidi="ar-LY"/>
        </w:rPr>
        <w:t>:</w:t>
      </w:r>
    </w:p>
    <w:p w:rsidR="004B2F7A" w:rsidRPr="004B2F7A" w:rsidRDefault="004B2F7A" w:rsidP="009E7CC4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28"/>
          <w:szCs w:val="28"/>
        </w:rPr>
      </w:pPr>
      <w:r w:rsidRPr="004B2F7A">
        <w:rPr>
          <w:rFonts w:hint="cs"/>
          <w:sz w:val="28"/>
          <w:szCs w:val="28"/>
          <w:rtl/>
        </w:rPr>
        <w:t>الغ</w:t>
      </w:r>
      <w:r>
        <w:rPr>
          <w:rFonts w:hint="cs"/>
          <w:sz w:val="28"/>
          <w:szCs w:val="28"/>
          <w:rtl/>
        </w:rPr>
        <w:t xml:space="preserve">رض من هذه الوثيقة وصف لموقع </w:t>
      </w:r>
      <w:r w:rsidR="009E7CC4">
        <w:rPr>
          <w:rFonts w:hint="cs"/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ل</w:t>
      </w:r>
      <w:r w:rsidR="00D002E8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 xml:space="preserve">عبة </w:t>
      </w:r>
      <w:r w:rsidR="00C924C4">
        <w:rPr>
          <w:rFonts w:hint="cs"/>
          <w:sz w:val="28"/>
          <w:szCs w:val="28"/>
          <w:rtl/>
        </w:rPr>
        <w:t>،</w:t>
      </w:r>
      <w:r w:rsidR="00797ED4">
        <w:rPr>
          <w:rFonts w:hint="cs"/>
          <w:sz w:val="28"/>
          <w:szCs w:val="28"/>
          <w:rtl/>
        </w:rPr>
        <w:t xml:space="preserve"> و سيتم الوصف العام للموقع و نطاقه و أهدافه و أهم خصائصه ، واجهات الاستخدام و كذلك الوظائف الرئيسية للموقع ولقد صممت هذه الوثيقة لتلبي متطلبات الأشخاص ذو العلاقة بالموقع و مطوري الموقع.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الأهداف</w:t>
      </w:r>
      <w:r w:rsidRPr="003E6C6D">
        <w:rPr>
          <w:sz w:val="32"/>
          <w:szCs w:val="32"/>
          <w:rtl/>
          <w:lang w:bidi="ar-LY"/>
        </w:rPr>
        <w:t>:</w:t>
      </w:r>
    </w:p>
    <w:p w:rsidR="00C924C4" w:rsidRPr="00797ED4" w:rsidRDefault="00797ED4" w:rsidP="00345DF6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32"/>
          <w:szCs w:val="32"/>
        </w:rPr>
      </w:pPr>
      <w:r w:rsidRPr="001A7B29">
        <w:rPr>
          <w:rFonts w:hint="cs"/>
          <w:sz w:val="28"/>
          <w:szCs w:val="28"/>
          <w:rtl/>
          <w:lang w:bidi="ar-LY"/>
        </w:rPr>
        <w:t xml:space="preserve">تهدف </w:t>
      </w:r>
      <w:r w:rsidR="009E7CC4">
        <w:rPr>
          <w:rFonts w:hint="cs"/>
          <w:sz w:val="28"/>
          <w:szCs w:val="28"/>
          <w:rtl/>
          <w:lang w:bidi="ar-LY"/>
        </w:rPr>
        <w:t>اللعبة الأساسية</w:t>
      </w:r>
      <w:r w:rsidRPr="001A7B29">
        <w:rPr>
          <w:rFonts w:hint="cs"/>
          <w:sz w:val="28"/>
          <w:szCs w:val="28"/>
          <w:rtl/>
          <w:lang w:bidi="ar-LY"/>
        </w:rPr>
        <w:t xml:space="preserve"> إلى تقوية التركيز </w:t>
      </w:r>
      <w:r w:rsidR="00D002E8">
        <w:rPr>
          <w:rFonts w:hint="cs"/>
          <w:sz w:val="28"/>
          <w:szCs w:val="28"/>
          <w:rtl/>
          <w:lang w:bidi="ar-LY"/>
        </w:rPr>
        <w:t>لدى</w:t>
      </w:r>
      <w:r w:rsidRPr="001A7B29">
        <w:rPr>
          <w:rFonts w:hint="cs"/>
          <w:sz w:val="28"/>
          <w:szCs w:val="28"/>
          <w:rtl/>
          <w:lang w:bidi="ar-LY"/>
        </w:rPr>
        <w:t>اللاعب عن طريق قيامه بالبحث في الصورة عن الأشياء المسردة في القائمة</w:t>
      </w:r>
      <w:r w:rsidR="009E7CC4">
        <w:rPr>
          <w:rFonts w:hint="cs"/>
          <w:sz w:val="28"/>
          <w:szCs w:val="28"/>
          <w:rtl/>
          <w:lang w:bidi="ar-LY"/>
        </w:rPr>
        <w:t>على يسار الشاشة</w:t>
      </w:r>
      <w:r w:rsidRPr="001A7B29">
        <w:rPr>
          <w:rFonts w:hint="cs"/>
          <w:sz w:val="28"/>
          <w:szCs w:val="28"/>
          <w:rtl/>
          <w:lang w:bidi="ar-LY"/>
        </w:rPr>
        <w:t xml:space="preserve"> عن طريق النقر عليها باستخدام</w:t>
      </w:r>
      <w:r>
        <w:rPr>
          <w:rFonts w:hint="cs"/>
          <w:sz w:val="32"/>
          <w:szCs w:val="32"/>
          <w:rtl/>
          <w:lang w:bidi="ar-LY"/>
        </w:rPr>
        <w:t xml:space="preserve"> الفأرة.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النطاق</w:t>
      </w:r>
      <w:r w:rsidRPr="003E6C6D">
        <w:rPr>
          <w:sz w:val="32"/>
          <w:szCs w:val="32"/>
          <w:rtl/>
          <w:lang w:bidi="ar-LY"/>
        </w:rPr>
        <w:t xml:space="preserve"> :</w:t>
      </w:r>
    </w:p>
    <w:p w:rsidR="001A7B29" w:rsidRPr="004B25E2" w:rsidRDefault="00797ED4" w:rsidP="009E7CC4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تُلعب على الانترنت ، يُسمح بالعب لزوار الموقع و المسجلين بحسابات داخل الموقع على أن ي</w:t>
      </w:r>
      <w:r w:rsidR="009E7CC4">
        <w:rPr>
          <w:rFonts w:hint="cs"/>
          <w:sz w:val="28"/>
          <w:szCs w:val="28"/>
          <w:rtl/>
        </w:rPr>
        <w:t>ُ</w:t>
      </w:r>
      <w:r>
        <w:rPr>
          <w:rFonts w:hint="cs"/>
          <w:sz w:val="28"/>
          <w:szCs w:val="28"/>
          <w:rtl/>
        </w:rPr>
        <w:t>حسب للمسجلين فقط بدخول في قائمة أفضل</w:t>
      </w:r>
      <w:r w:rsidR="005E72B8">
        <w:rPr>
          <w:rFonts w:hint="cs"/>
          <w:sz w:val="28"/>
          <w:szCs w:val="28"/>
          <w:rtl/>
        </w:rPr>
        <w:t>ية</w:t>
      </w:r>
      <w:r>
        <w:rPr>
          <w:rFonts w:hint="cs"/>
          <w:sz w:val="28"/>
          <w:szCs w:val="28"/>
          <w:rtl/>
        </w:rPr>
        <w:t>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  <w:lang w:bidi="ar-LY"/>
        </w:rPr>
        <w:t>المسرد</w:t>
      </w:r>
      <w:r w:rsidRPr="003E6C6D">
        <w:rPr>
          <w:sz w:val="32"/>
          <w:szCs w:val="32"/>
          <w:rtl/>
          <w:lang w:bidi="ar-LY"/>
        </w:rPr>
        <w:t>:</w:t>
      </w:r>
    </w:p>
    <w:tbl>
      <w:tblPr>
        <w:tblStyle w:val="TableGrid"/>
        <w:bidiVisual/>
        <w:tblW w:w="0" w:type="auto"/>
        <w:tblInd w:w="1069" w:type="dxa"/>
        <w:tblLook w:val="04A0" w:firstRow="1" w:lastRow="0" w:firstColumn="1" w:lastColumn="0" w:noHBand="0" w:noVBand="1"/>
      </w:tblPr>
      <w:tblGrid>
        <w:gridCol w:w="2757"/>
        <w:gridCol w:w="5190"/>
      </w:tblGrid>
      <w:tr w:rsidR="005E72B8" w:rsidTr="005E72B8">
        <w:tc>
          <w:tcPr>
            <w:tcW w:w="2820" w:type="dxa"/>
          </w:tcPr>
          <w:p w:rsidR="005E72B8" w:rsidRPr="005E72B8" w:rsidRDefault="005E72B8" w:rsidP="009E7CC4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b/>
                <w:bCs/>
                <w:sz w:val="32"/>
                <w:szCs w:val="32"/>
                <w:rtl/>
              </w:rPr>
            </w:pPr>
            <w:r w:rsidRPr="005E72B8">
              <w:rPr>
                <w:rFonts w:hint="cs"/>
                <w:b/>
                <w:bCs/>
                <w:sz w:val="32"/>
                <w:szCs w:val="32"/>
                <w:rtl/>
              </w:rPr>
              <w:t>المصطلح</w:t>
            </w:r>
          </w:p>
        </w:tc>
        <w:tc>
          <w:tcPr>
            <w:tcW w:w="5353" w:type="dxa"/>
          </w:tcPr>
          <w:p w:rsidR="005E72B8" w:rsidRPr="005E72B8" w:rsidRDefault="005E72B8" w:rsidP="009E7CC4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b/>
                <w:bCs/>
                <w:sz w:val="32"/>
                <w:szCs w:val="32"/>
                <w:rtl/>
              </w:rPr>
            </w:pPr>
            <w:r w:rsidRPr="005E72B8">
              <w:rPr>
                <w:rFonts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الانترنت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الشبكة العالمية العنكبوتية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الزائر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المستخدم في الموقع الذي لا يملك حساب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المسجل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المستخدم في الموقع الذي</w:t>
            </w:r>
            <w:r w:rsidRPr="009E7CC4">
              <w:rPr>
                <w:rFonts w:hint="cs"/>
                <w:sz w:val="28"/>
                <w:szCs w:val="28"/>
                <w:rtl/>
              </w:rPr>
              <w:t xml:space="preserve"> يملك حساب</w:t>
            </w:r>
          </w:p>
        </w:tc>
      </w:tr>
      <w:tr w:rsidR="00D002E8" w:rsidTr="005E72B8">
        <w:tc>
          <w:tcPr>
            <w:tcW w:w="2820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اللاعب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المستخدم الذي يتفاعل مع اللعبة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المشرف</w:t>
            </w:r>
          </w:p>
        </w:tc>
        <w:tc>
          <w:tcPr>
            <w:tcW w:w="5353" w:type="dxa"/>
          </w:tcPr>
          <w:p w:rsidR="00D002E8" w:rsidRPr="005E72B8" w:rsidRDefault="00D8747E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مسئول</w:t>
            </w:r>
            <w:r w:rsidR="00D002E8">
              <w:rPr>
                <w:rFonts w:hint="cs"/>
                <w:sz w:val="28"/>
                <w:szCs w:val="28"/>
                <w:rtl/>
              </w:rPr>
              <w:t xml:space="preserve"> الموقع ذو صلاحيات التعديل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قائمة الأفضلية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ال50 لاعب مسجل ذو أقصر وقت ربح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الملف الشخصي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صفحة المستخدم المسجل، ذو البيانات الخاصة به</w:t>
            </w:r>
          </w:p>
        </w:tc>
      </w:tr>
      <w:tr w:rsidR="00D002E8" w:rsidTr="005E72B8">
        <w:tc>
          <w:tcPr>
            <w:tcW w:w="2820" w:type="dxa"/>
          </w:tcPr>
          <w:p w:rsidR="00D002E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الصفحة الرئيسية</w:t>
            </w:r>
          </w:p>
        </w:tc>
        <w:tc>
          <w:tcPr>
            <w:tcW w:w="5353" w:type="dxa"/>
          </w:tcPr>
          <w:p w:rsidR="00D002E8" w:rsidRPr="005E72B8" w:rsidRDefault="00D002E8" w:rsidP="00D002E8">
            <w:pPr>
              <w:pStyle w:val="ListParagraph"/>
              <w:tabs>
                <w:tab w:val="center" w:pos="4513"/>
                <w:tab w:val="left" w:pos="7215"/>
              </w:tabs>
              <w:bidi/>
              <w:ind w:left="0"/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أول صفحة تفتح في الموقع، فيها يبدأ التنقل لباقي الصفحات</w:t>
            </w:r>
          </w:p>
        </w:tc>
      </w:tr>
    </w:tbl>
    <w:p w:rsidR="001A7B29" w:rsidRPr="005E72B8" w:rsidRDefault="001A7B29" w:rsidP="009E7CC4">
      <w:p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</w:p>
    <w:p w:rsidR="00293B56" w:rsidRDefault="003E6C6D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</w:rPr>
        <w:t>وصف</w:t>
      </w:r>
      <w:r w:rsidR="00B904B6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عام</w:t>
      </w:r>
      <w:r w:rsidR="0051568D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للنظام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</w:rPr>
        <w:t>بيئة</w:t>
      </w:r>
      <w:r w:rsidR="00CD77D0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النظام</w:t>
      </w:r>
    </w:p>
    <w:p w:rsidR="00F00BB8" w:rsidRDefault="009E33D4" w:rsidP="00721494">
      <w:pPr>
        <w:pStyle w:val="ListParagraph"/>
        <w:tabs>
          <w:tab w:val="center" w:pos="4513"/>
          <w:tab w:val="left" w:pos="7215"/>
        </w:tabs>
        <w:bidi/>
        <w:spacing w:line="360" w:lineRule="auto"/>
        <w:ind w:left="1080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 w:eastAsia="ja-JP"/>
        </w:rPr>
        <w:lastRenderedPageBreak/>
        <w:drawing>
          <wp:inline distT="0" distB="0" distL="0" distR="0" wp14:anchorId="7170D46C" wp14:editId="10923277">
            <wp:extent cx="3848100" cy="31146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63" cy="312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56" w:rsidRDefault="007C7AB9">
      <w:pPr>
        <w:pStyle w:val="ListParagraph"/>
        <w:tabs>
          <w:tab w:val="center" w:pos="4513"/>
          <w:tab w:val="left" w:pos="7215"/>
        </w:tabs>
        <w:bidi/>
        <w:ind w:left="1080"/>
        <w:jc w:val="center"/>
        <w:rPr>
          <w:rFonts w:eastAsia="MS Mincho"/>
          <w:sz w:val="24"/>
          <w:szCs w:val="24"/>
          <w:rtl/>
          <w:lang w:eastAsia="ja-JP" w:bidi="ar-LY"/>
        </w:rPr>
      </w:pPr>
      <w:r w:rsidRPr="0074499B">
        <w:rPr>
          <w:rFonts w:eastAsia="MS Mincho" w:hint="cs"/>
          <w:sz w:val="24"/>
          <w:szCs w:val="24"/>
          <w:rtl/>
          <w:lang w:eastAsia="ja-JP" w:bidi="ar-LY"/>
        </w:rPr>
        <w:t xml:space="preserve">الشكل </w:t>
      </w:r>
      <w:r w:rsidR="002979A1">
        <w:rPr>
          <w:rFonts w:eastAsia="MS Mincho" w:hint="cs"/>
          <w:sz w:val="24"/>
          <w:szCs w:val="24"/>
          <w:rtl/>
          <w:lang w:eastAsia="ja-JP" w:bidi="ar-LY"/>
        </w:rPr>
        <w:t>1</w:t>
      </w:r>
      <w:r w:rsidRPr="0074499B">
        <w:rPr>
          <w:rFonts w:eastAsia="MS Mincho" w:hint="cs"/>
          <w:sz w:val="24"/>
          <w:szCs w:val="24"/>
          <w:rtl/>
          <w:lang w:eastAsia="ja-JP" w:bidi="ar-LY"/>
        </w:rPr>
        <w:t xml:space="preserve"> بيئة النظام</w:t>
      </w:r>
    </w:p>
    <w:p w:rsidR="00672445" w:rsidRPr="004B25E2" w:rsidRDefault="00672445" w:rsidP="009E7CC4">
      <w:pPr>
        <w:pStyle w:val="ListParagraph"/>
        <w:tabs>
          <w:tab w:val="center" w:pos="4513"/>
          <w:tab w:val="left" w:pos="7215"/>
        </w:tabs>
        <w:bidi/>
        <w:ind w:left="1069"/>
        <w:jc w:val="both"/>
        <w:rPr>
          <w:sz w:val="32"/>
          <w:szCs w:val="32"/>
        </w:rPr>
      </w:pP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3E6C6D">
        <w:rPr>
          <w:rFonts w:hint="cs"/>
          <w:sz w:val="32"/>
          <w:szCs w:val="32"/>
          <w:rtl/>
        </w:rPr>
        <w:t>خصائص</w:t>
      </w:r>
      <w:r w:rsidR="00B92DA3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المستخدم</w:t>
      </w:r>
    </w:p>
    <w:p w:rsidR="00672445" w:rsidRDefault="00672445" w:rsidP="009E7CC4">
      <w:pPr>
        <w:pStyle w:val="ListParagraph"/>
        <w:numPr>
          <w:ilvl w:val="0"/>
          <w:numId w:val="9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الزائر: لديه صلاحية اللعب داخل الموقع و كذلك إمكانية التسجيل.</w:t>
      </w:r>
    </w:p>
    <w:p w:rsidR="00672445" w:rsidRDefault="00672445" w:rsidP="009E7CC4">
      <w:pPr>
        <w:pStyle w:val="ListParagraph"/>
        <w:numPr>
          <w:ilvl w:val="0"/>
          <w:numId w:val="9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المسجل: يمكنه تسجيل </w:t>
      </w:r>
      <w:r w:rsidR="00D002E8">
        <w:rPr>
          <w:rFonts w:hint="cs"/>
          <w:sz w:val="32"/>
          <w:szCs w:val="32"/>
          <w:rtl/>
        </w:rPr>
        <w:t>ال</w:t>
      </w:r>
      <w:r>
        <w:rPr>
          <w:rFonts w:hint="cs"/>
          <w:sz w:val="32"/>
          <w:szCs w:val="32"/>
          <w:rtl/>
        </w:rPr>
        <w:t>دخول و اللعب و</w:t>
      </w:r>
      <w:r w:rsidR="00853911">
        <w:rPr>
          <w:rFonts w:hint="cs"/>
          <w:sz w:val="32"/>
          <w:szCs w:val="32"/>
          <w:rtl/>
        </w:rPr>
        <w:t xml:space="preserve"> كذلك تغير في ملفه الشخصي و الدخول</w:t>
      </w:r>
      <w:r>
        <w:rPr>
          <w:rFonts w:hint="cs"/>
          <w:sz w:val="32"/>
          <w:szCs w:val="32"/>
          <w:rtl/>
        </w:rPr>
        <w:t xml:space="preserve"> في قائمة </w:t>
      </w:r>
      <w:r w:rsidR="005E72B8">
        <w:rPr>
          <w:rFonts w:hint="cs"/>
          <w:sz w:val="32"/>
          <w:szCs w:val="32"/>
          <w:rtl/>
        </w:rPr>
        <w:t>الأفضلية</w:t>
      </w:r>
      <w:r>
        <w:rPr>
          <w:rFonts w:hint="cs"/>
          <w:sz w:val="32"/>
          <w:szCs w:val="32"/>
          <w:rtl/>
        </w:rPr>
        <w:t xml:space="preserve">. </w:t>
      </w:r>
    </w:p>
    <w:p w:rsidR="00672445" w:rsidRDefault="00672445" w:rsidP="009E7CC4">
      <w:pPr>
        <w:pStyle w:val="ListParagraph"/>
        <w:numPr>
          <w:ilvl w:val="0"/>
          <w:numId w:val="9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المشرف:</w:t>
      </w:r>
      <w:r w:rsidR="005E72B8">
        <w:rPr>
          <w:rFonts w:hint="cs"/>
          <w:sz w:val="32"/>
          <w:szCs w:val="32"/>
          <w:rtl/>
        </w:rPr>
        <w:t xml:space="preserve"> لديه صلاحية الوصول إلى </w:t>
      </w:r>
      <w:r w:rsidR="00647C13">
        <w:rPr>
          <w:rFonts w:hint="cs"/>
          <w:sz w:val="32"/>
          <w:szCs w:val="32"/>
          <w:rtl/>
        </w:rPr>
        <w:t xml:space="preserve">قاعدة البيانات والتعديل عليها </w:t>
      </w:r>
      <w:r w:rsidR="00853911">
        <w:rPr>
          <w:rFonts w:hint="cs"/>
          <w:sz w:val="32"/>
          <w:szCs w:val="32"/>
          <w:rtl/>
        </w:rPr>
        <w:t>و تطوير الموقع .</w:t>
      </w:r>
    </w:p>
    <w:p w:rsidR="00293B56" w:rsidRDefault="00293B56">
      <w:p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</w:p>
    <w:p w:rsidR="00293B56" w:rsidRDefault="002A4898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4B25E2">
        <w:rPr>
          <w:rFonts w:hint="cs"/>
          <w:sz w:val="32"/>
          <w:szCs w:val="32"/>
          <w:rtl/>
        </w:rPr>
        <w:t>المتطلبات الوظيفية</w:t>
      </w:r>
    </w:p>
    <w:p w:rsidR="00672445" w:rsidRDefault="00672445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التسجيل.</w:t>
      </w:r>
    </w:p>
    <w:p w:rsidR="00672445" w:rsidRDefault="00672445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تسجيل الدخول.</w:t>
      </w:r>
    </w:p>
    <w:p w:rsidR="00672445" w:rsidRDefault="00672445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اللعب.</w:t>
      </w:r>
    </w:p>
    <w:p w:rsidR="00672445" w:rsidRDefault="00BA7696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عرض قائمة الأفضلية</w:t>
      </w:r>
      <w:r w:rsidR="00647C13">
        <w:rPr>
          <w:rFonts w:hint="cs"/>
          <w:sz w:val="32"/>
          <w:szCs w:val="32"/>
          <w:rtl/>
        </w:rPr>
        <w:t xml:space="preserve"> .</w:t>
      </w:r>
    </w:p>
    <w:p w:rsidR="009215CB" w:rsidRPr="00647C13" w:rsidRDefault="009215CB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تطوير الموقع</w:t>
      </w:r>
      <w:r w:rsidR="00647C13">
        <w:rPr>
          <w:rFonts w:hint="cs"/>
          <w:sz w:val="32"/>
          <w:szCs w:val="32"/>
          <w:rtl/>
        </w:rPr>
        <w:t xml:space="preserve"> .</w:t>
      </w:r>
    </w:p>
    <w:p w:rsidR="00647C13" w:rsidRPr="00647C13" w:rsidRDefault="00647C13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CA" w:bidi="ar-LY"/>
        </w:rPr>
        <w:t>حذف حساب.</w:t>
      </w:r>
    </w:p>
    <w:p w:rsidR="00647C13" w:rsidRPr="00647C13" w:rsidRDefault="00647C13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CA" w:bidi="ar-LY"/>
        </w:rPr>
        <w:t>تهيئة اللعبة.</w:t>
      </w:r>
    </w:p>
    <w:p w:rsidR="00647C13" w:rsidRPr="009E7CC4" w:rsidRDefault="00647C13" w:rsidP="009E7CC4">
      <w:pPr>
        <w:pStyle w:val="ListParagraph"/>
        <w:numPr>
          <w:ilvl w:val="0"/>
          <w:numId w:val="10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  <w:lang w:val="en-CA" w:bidi="ar-LY"/>
        </w:rPr>
        <w:t>تعديل حساب.</w:t>
      </w:r>
    </w:p>
    <w:p w:rsidR="009E7CC4" w:rsidRPr="004B25E2" w:rsidRDefault="009E7CC4" w:rsidP="009E7CC4">
      <w:pPr>
        <w:pStyle w:val="ListParagraph"/>
        <w:tabs>
          <w:tab w:val="center" w:pos="4513"/>
          <w:tab w:val="left" w:pos="7215"/>
        </w:tabs>
        <w:bidi/>
        <w:ind w:left="1494"/>
        <w:jc w:val="both"/>
        <w:rPr>
          <w:sz w:val="32"/>
          <w:szCs w:val="32"/>
        </w:rPr>
      </w:pPr>
    </w:p>
    <w:p w:rsidR="00293B56" w:rsidRDefault="004B25E2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 w:rsidRPr="004B25E2">
        <w:rPr>
          <w:rFonts w:hint="cs"/>
          <w:sz w:val="32"/>
          <w:szCs w:val="32"/>
          <w:rtl/>
        </w:rPr>
        <w:t>المتطلبات غير الوظيفية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 w:rsidRPr="003E6C6D">
        <w:rPr>
          <w:rFonts w:hint="cs"/>
          <w:sz w:val="32"/>
          <w:szCs w:val="32"/>
          <w:rtl/>
        </w:rPr>
        <w:lastRenderedPageBreak/>
        <w:t>المتطلبات</w:t>
      </w:r>
      <w:ins w:id="103" w:author="New" w:date="2019-01-03T19:24:00Z">
        <w:r w:rsidR="002A5705">
          <w:rPr>
            <w:rFonts w:hint="cs"/>
            <w:sz w:val="32"/>
            <w:szCs w:val="32"/>
            <w:rtl/>
          </w:rPr>
          <w:t xml:space="preserve"> </w:t>
        </w:r>
      </w:ins>
      <w:r w:rsidRPr="003E6C6D">
        <w:rPr>
          <w:rFonts w:hint="cs"/>
          <w:sz w:val="32"/>
          <w:szCs w:val="32"/>
          <w:rtl/>
        </w:rPr>
        <w:t>الأمنية</w:t>
      </w:r>
      <w:r w:rsidRPr="003E6C6D">
        <w:rPr>
          <w:sz w:val="32"/>
          <w:szCs w:val="32"/>
          <w:rtl/>
        </w:rPr>
        <w:t>:</w:t>
      </w:r>
    </w:p>
    <w:p w:rsidR="00394585" w:rsidRDefault="00D002E8" w:rsidP="00721494">
      <w:pPr>
        <w:tabs>
          <w:tab w:val="center" w:pos="4513"/>
          <w:tab w:val="left" w:pos="7215"/>
        </w:tabs>
        <w:bidi/>
        <w:ind w:left="1229"/>
        <w:jc w:val="both"/>
        <w:rPr>
          <w:rFonts w:eastAsia="MS Mincho"/>
          <w:sz w:val="32"/>
          <w:szCs w:val="32"/>
          <w:rtl/>
          <w:lang w:val="en-US" w:eastAsia="ja-JP"/>
        </w:rPr>
      </w:pPr>
      <w:r w:rsidRPr="00D002E8">
        <w:rPr>
          <w:rFonts w:eastAsia="MS Mincho" w:hint="cs"/>
          <w:sz w:val="32"/>
          <w:szCs w:val="32"/>
          <w:rtl/>
          <w:lang w:val="en-US" w:eastAsia="ja-JP"/>
        </w:rPr>
        <w:t xml:space="preserve">ألا يستطيع الأفراد غير المخول بهم الوصول لحسابات المستخدمين وبياناتهم الشخصية أو استخدامها من قبل الموقع أو مستخدميه لأغراض تجارية أو غير </w:t>
      </w:r>
      <w:r w:rsidR="00D8747E" w:rsidRPr="00D002E8">
        <w:rPr>
          <w:rFonts w:eastAsia="MS Mincho" w:hint="cs"/>
          <w:sz w:val="32"/>
          <w:szCs w:val="32"/>
          <w:rtl/>
          <w:lang w:val="en-US" w:eastAsia="ja-JP"/>
        </w:rPr>
        <w:t>قانونية</w:t>
      </w:r>
      <w:r w:rsidRPr="00D002E8">
        <w:rPr>
          <w:rFonts w:eastAsia="MS Mincho" w:hint="cs"/>
          <w:sz w:val="32"/>
          <w:szCs w:val="32"/>
          <w:rtl/>
          <w:lang w:val="en-US" w:eastAsia="ja-JP"/>
        </w:rPr>
        <w:t>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rFonts w:eastAsia="MS Mincho"/>
          <w:sz w:val="32"/>
          <w:szCs w:val="32"/>
          <w:rtl/>
          <w:lang w:val="en-US" w:eastAsia="ja-JP" w:bidi="ar-LY"/>
        </w:rPr>
      </w:pPr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متطلبات</w:t>
      </w:r>
      <w:ins w:id="104" w:author="New" w:date="2019-01-03T19:24:00Z">
        <w:r w:rsidR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</w:ins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صحية</w:t>
      </w:r>
      <w:r w:rsidRPr="003E6C6D">
        <w:rPr>
          <w:rFonts w:eastAsia="MS Mincho"/>
          <w:sz w:val="32"/>
          <w:szCs w:val="32"/>
          <w:rtl/>
          <w:lang w:val="en-US" w:eastAsia="ja-JP" w:bidi="ar-LY"/>
        </w:rPr>
        <w:t>:</w:t>
      </w:r>
    </w:p>
    <w:p w:rsidR="00394585" w:rsidRDefault="00D002E8" w:rsidP="00721494">
      <w:pPr>
        <w:tabs>
          <w:tab w:val="center" w:pos="4513"/>
          <w:tab w:val="left" w:pos="7215"/>
        </w:tabs>
        <w:bidi/>
        <w:ind w:left="1229"/>
        <w:jc w:val="both"/>
        <w:rPr>
          <w:rFonts w:eastAsia="MS Mincho"/>
          <w:sz w:val="32"/>
          <w:szCs w:val="32"/>
          <w:rtl/>
          <w:lang w:val="en-US" w:eastAsia="ja-JP" w:bidi="ar-LY"/>
        </w:rPr>
      </w:pPr>
      <w:r>
        <w:rPr>
          <w:rFonts w:eastAsia="MS Mincho" w:hint="cs"/>
          <w:sz w:val="32"/>
          <w:szCs w:val="32"/>
          <w:rtl/>
          <w:lang w:val="en-US" w:eastAsia="ja-JP" w:bidi="ar-LY"/>
        </w:rPr>
        <w:t>يجب على اللعبة ألا تضر تعود بضرر على صحة اللاعب ولا عينيه، وألا يحتوي على أضواء باهرة ومتقطعة قد تتسبب بنوبة صرع.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rFonts w:eastAsia="MS Mincho"/>
          <w:sz w:val="32"/>
          <w:szCs w:val="32"/>
          <w:rtl/>
          <w:lang w:val="en-US" w:eastAsia="ja-JP" w:bidi="ar-LY"/>
        </w:rPr>
      </w:pPr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متطلبات</w:t>
      </w:r>
      <w:ins w:id="105" w:author="New" w:date="2019-01-03T19:24:00Z">
        <w:r w:rsidR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</w:ins>
      <w:r w:rsidRPr="003E6C6D">
        <w:rPr>
          <w:rFonts w:eastAsia="MS Mincho" w:hint="cs"/>
          <w:sz w:val="32"/>
          <w:szCs w:val="32"/>
          <w:rtl/>
          <w:lang w:val="en-US" w:eastAsia="ja-JP" w:bidi="ar-LY"/>
        </w:rPr>
        <w:t>تشغيلية</w:t>
      </w:r>
      <w:r w:rsidRPr="003E6C6D">
        <w:rPr>
          <w:rFonts w:eastAsia="MS Mincho"/>
          <w:sz w:val="32"/>
          <w:szCs w:val="32"/>
          <w:rtl/>
          <w:lang w:val="en-US" w:eastAsia="ja-JP" w:bidi="ar-LY"/>
        </w:rPr>
        <w:t>:</w:t>
      </w:r>
    </w:p>
    <w:p w:rsidR="00394585" w:rsidRDefault="00D002E8" w:rsidP="00721494">
      <w:pPr>
        <w:tabs>
          <w:tab w:val="center" w:pos="4513"/>
          <w:tab w:val="left" w:pos="7215"/>
        </w:tabs>
        <w:bidi/>
        <w:ind w:left="1229"/>
        <w:jc w:val="both"/>
        <w:rPr>
          <w:rFonts w:eastAsia="MS Mincho"/>
          <w:sz w:val="32"/>
          <w:szCs w:val="32"/>
          <w:lang w:val="en-US" w:eastAsia="ja-JP" w:bidi="ar-LY"/>
        </w:rPr>
      </w:pPr>
      <w:r>
        <w:rPr>
          <w:rFonts w:eastAsia="MS Mincho" w:hint="cs"/>
          <w:sz w:val="32"/>
          <w:szCs w:val="32"/>
          <w:rtl/>
          <w:lang w:val="en-US" w:eastAsia="ja-JP" w:bidi="ar-LY"/>
        </w:rPr>
        <w:t>يجب أن تعمل اللعبة على أغلب المتصفحات (</w:t>
      </w:r>
      <w:r>
        <w:rPr>
          <w:rFonts w:eastAsia="MS Mincho"/>
          <w:sz w:val="32"/>
          <w:szCs w:val="32"/>
          <w:lang w:val="en-US" w:eastAsia="ja-JP" w:bidi="ar-LY"/>
        </w:rPr>
        <w:t>Firefox, Chrome, Opera</w:t>
      </w:r>
      <w:r>
        <w:rPr>
          <w:rFonts w:eastAsia="MS Mincho" w:hint="cs"/>
          <w:sz w:val="32"/>
          <w:szCs w:val="32"/>
          <w:rtl/>
          <w:lang w:val="en-US" w:eastAsia="ja-JP" w:bidi="ar-LY"/>
        </w:rPr>
        <w:t>)</w:t>
      </w:r>
    </w:p>
    <w:p w:rsidR="00293B56" w:rsidRDefault="00707A48">
      <w:pPr>
        <w:pStyle w:val="ListParagraph"/>
        <w:numPr>
          <w:ilvl w:val="0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 w:rsidRPr="004B25E2">
        <w:rPr>
          <w:rFonts w:hint="cs"/>
          <w:sz w:val="32"/>
          <w:szCs w:val="32"/>
          <w:rtl/>
        </w:rPr>
        <w:t>مواصفات المتطلبات</w:t>
      </w:r>
    </w:p>
    <w:p w:rsidR="00293B56" w:rsidRDefault="003E6C6D">
      <w:pPr>
        <w:pStyle w:val="ListParagraph"/>
        <w:numPr>
          <w:ilvl w:val="1"/>
          <w:numId w:val="11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 w:rsidRPr="003E6C6D">
        <w:rPr>
          <w:rFonts w:hint="cs"/>
          <w:sz w:val="32"/>
          <w:szCs w:val="32"/>
          <w:rtl/>
        </w:rPr>
        <w:t>تفصيل</w:t>
      </w:r>
      <w:r w:rsidR="00B92DA3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المتطلبات</w:t>
      </w:r>
      <w:r w:rsidR="00B92DA3">
        <w:rPr>
          <w:rFonts w:hint="cs"/>
          <w:sz w:val="32"/>
          <w:szCs w:val="32"/>
          <w:rtl/>
        </w:rPr>
        <w:t xml:space="preserve"> </w:t>
      </w:r>
      <w:r w:rsidRPr="003E6C6D">
        <w:rPr>
          <w:rFonts w:hint="cs"/>
          <w:sz w:val="32"/>
          <w:szCs w:val="32"/>
          <w:rtl/>
        </w:rPr>
        <w:t>الوظيفية</w:t>
      </w:r>
    </w:p>
    <w:p w:rsidR="002A5705" w:rsidRPr="00C914BF" w:rsidRDefault="002A570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106" w:author="New" w:date="2019-01-12T13:48:00Z"/>
          <w:rFonts w:eastAsia="MS Mincho"/>
          <w:sz w:val="32"/>
          <w:szCs w:val="32"/>
          <w:lang w:val="en-US" w:eastAsia="ja-JP" w:bidi="ar-LY"/>
        </w:rPr>
        <w:pPrChange w:id="107" w:author="New" w:date="2019-01-03T19:2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08" w:author="New" w:date="2019-01-03T19:26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09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التسجيل</w:t>
        </w:r>
      </w:ins>
      <w:ins w:id="110" w:author="New" w:date="2019-01-12T13:49:00Z">
        <w:r w:rsidR="00C914BF"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11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:</w:t>
        </w:r>
        <w:r w:rsidR="00C914BF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="00C914BF" w:rsidRPr="00475BA5">
          <w:rPr>
            <w:rFonts w:eastAsia="MS Mincho"/>
            <w:i/>
            <w:iCs/>
            <w:sz w:val="28"/>
            <w:szCs w:val="28"/>
            <w:rtl/>
            <w:lang w:val="en-US" w:eastAsia="ja-JP"/>
            <w:rPrChange w:id="112" w:author="New" w:date="2019-01-12T14:00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>يمكن من خلال هذه الصفحة تسجيل حساب جديد عن طريق إدخال البيانات المتمثلة فيه</w:t>
        </w:r>
      </w:ins>
    </w:p>
    <w:p w:rsidR="00C914BF" w:rsidRPr="00C914BF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13" w:author="New" w:date="2019-01-12T13:50:00Z"/>
          <w:rFonts w:eastAsia="MS Mincho" w:cs="Arial"/>
          <w:sz w:val="32"/>
          <w:szCs w:val="32"/>
          <w:rtl/>
          <w:lang w:val="en-US" w:eastAsia="ja-JP" w:bidi="ar-LY"/>
          <w:rPrChange w:id="114" w:author="New" w:date="2019-01-12T13:51:00Z">
            <w:rPr>
              <w:ins w:id="115" w:author="New" w:date="2019-01-12T13:50:00Z"/>
              <w:sz w:val="28"/>
              <w:szCs w:val="28"/>
              <w:rtl/>
            </w:rPr>
          </w:rPrChange>
        </w:rPr>
        <w:pPrChange w:id="116" w:author="New" w:date="2019-01-12T13:5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17" w:author="New" w:date="2019-01-12T13:50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  <w:rPrChange w:id="118" w:author="New" w:date="2019-01-12T13:51:00Z">
              <w:rPr>
                <w:sz w:val="28"/>
                <w:szCs w:val="28"/>
                <w:rtl/>
              </w:rPr>
            </w:rPrChange>
          </w:rPr>
          <w:t xml:space="preserve">ادخال الاسم كامل في حقل </w:t>
        </w:r>
        <w:proofErr w:type="spellStart"/>
        <w:r w:rsidRPr="00C914BF">
          <w:rPr>
            <w:rFonts w:eastAsia="MS Mincho" w:cs="Arial"/>
            <w:sz w:val="32"/>
            <w:szCs w:val="32"/>
            <w:lang w:val="en-US" w:eastAsia="ja-JP" w:bidi="ar-LY"/>
            <w:rPrChange w:id="119" w:author="New" w:date="2019-01-12T13:51:00Z">
              <w:rPr>
                <w:sz w:val="28"/>
                <w:szCs w:val="28"/>
              </w:rPr>
            </w:rPrChange>
          </w:rPr>
          <w:t>FullName</w:t>
        </w:r>
        <w:proofErr w:type="spellEnd"/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0" w:author="New" w:date="2019-01-12T13:51:00Z"/>
          <w:rFonts w:eastAsia="MS Mincho"/>
          <w:sz w:val="32"/>
          <w:szCs w:val="32"/>
          <w:lang w:val="en-US" w:eastAsia="ja-JP" w:bidi="ar-LY"/>
        </w:rPr>
      </w:pPr>
      <w:ins w:id="121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ادخال اسم المستخدم في حقل </w:t>
        </w:r>
        <w:proofErr w:type="spellStart"/>
        <w:r w:rsidRPr="00C914BF">
          <w:rPr>
            <w:rFonts w:eastAsia="MS Mincho"/>
            <w:sz w:val="32"/>
            <w:szCs w:val="32"/>
            <w:lang w:val="en-US" w:eastAsia="ja-JP" w:bidi="ar-LY"/>
          </w:rPr>
          <w:t>UserName</w:t>
        </w:r>
        <w:proofErr w:type="spellEnd"/>
        <w:r w:rsidRPr="00C914BF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2" w:author="New" w:date="2019-01-12T13:51:00Z"/>
          <w:rFonts w:eastAsia="MS Mincho"/>
          <w:sz w:val="32"/>
          <w:szCs w:val="32"/>
          <w:lang w:val="en-US" w:eastAsia="ja-JP" w:bidi="ar-LY"/>
        </w:rPr>
      </w:pPr>
      <w:ins w:id="123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اختيار الجنس عن طريق التعليم على الجنس هل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Male or Female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4" w:author="New" w:date="2019-01-12T13:51:00Z"/>
          <w:rFonts w:eastAsia="MS Mincho"/>
          <w:sz w:val="32"/>
          <w:szCs w:val="32"/>
          <w:lang w:val="en-US" w:eastAsia="ja-JP" w:bidi="ar-LY"/>
        </w:rPr>
      </w:pPr>
      <w:ins w:id="125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ادخال البريد الإلكتروني في حقل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Email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6" w:author="New" w:date="2019-01-12T13:51:00Z"/>
          <w:rFonts w:eastAsia="MS Mincho"/>
          <w:sz w:val="32"/>
          <w:szCs w:val="32"/>
          <w:lang w:val="en-US" w:eastAsia="ja-JP" w:bidi="ar-LY"/>
        </w:rPr>
      </w:pPr>
      <w:ins w:id="127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اختيار البلد من قائمة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Your Country 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28" w:author="New" w:date="2019-01-12T13:51:00Z"/>
          <w:rFonts w:eastAsia="MS Mincho"/>
          <w:sz w:val="32"/>
          <w:szCs w:val="32"/>
          <w:lang w:val="en-US" w:eastAsia="ja-JP" w:bidi="ar-LY"/>
        </w:rPr>
      </w:pPr>
      <w:ins w:id="129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>ادخال الكلمة المرور في حقلين للتأكيد على صحته 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30" w:author="New" w:date="2019-01-12T13:51:00Z"/>
          <w:rFonts w:eastAsia="MS Mincho"/>
          <w:sz w:val="32"/>
          <w:szCs w:val="32"/>
          <w:lang w:val="en-US" w:eastAsia="ja-JP" w:bidi="ar-LY"/>
        </w:rPr>
      </w:pPr>
      <w:ins w:id="131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>التعليم على قراءة تعليمات اللعبة .</w:t>
        </w:r>
      </w:ins>
    </w:p>
    <w:p w:rsidR="00C914BF" w:rsidRPr="00475BA5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32" w:author="New" w:date="2019-01-12T13:54:00Z"/>
          <w:rFonts w:eastAsia="MS Mincho"/>
          <w:sz w:val="32"/>
          <w:szCs w:val="32"/>
          <w:rtl/>
          <w:lang w:val="en-US" w:eastAsia="ja-JP" w:bidi="ar-LY"/>
          <w:rPrChange w:id="133" w:author="New" w:date="2019-01-12T13:54:00Z">
            <w:rPr>
              <w:ins w:id="134" w:author="New" w:date="2019-01-12T13:54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135" w:author="New" w:date="2019-01-12T13:5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36" w:author="New" w:date="2019-01-12T13:51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الضغط على زر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Sing Up</w:t>
        </w:r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 لاكتمال التسجيل و الحصول على صفحة شخصية .</w:t>
        </w:r>
      </w:ins>
    </w:p>
    <w:p w:rsidR="00475BA5" w:rsidRP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37" w:author="New" w:date="2019-01-03T19:26:00Z"/>
          <w:rFonts w:eastAsia="MS Mincho"/>
          <w:sz w:val="32"/>
          <w:szCs w:val="32"/>
          <w:lang w:val="en-US" w:eastAsia="ja-JP" w:bidi="ar-LY"/>
          <w:rPrChange w:id="138" w:author="New" w:date="2019-01-12T13:55:00Z">
            <w:rPr>
              <w:ins w:id="139" w:author="New" w:date="2019-01-03T19:26:00Z"/>
              <w:lang w:val="en-US" w:eastAsia="ja-JP" w:bidi="ar-LY"/>
            </w:rPr>
          </w:rPrChange>
        </w:rPr>
        <w:pPrChange w:id="140" w:author="New" w:date="2019-01-12T13:5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41" w:author="New" w:date="2019-01-12T13:54:00Z">
        <w:r>
          <w:rPr>
            <w:rFonts w:eastAsia="MS Mincho" w:cs="Arial"/>
            <w:sz w:val="32"/>
            <w:szCs w:val="32"/>
            <w:rtl/>
            <w:lang w:val="en-US" w:eastAsia="ja-JP" w:bidi="ar-LY"/>
          </w:rPr>
          <w:t>في حال</w:t>
        </w:r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 يمتلك المستخدم حساب يمكنه الانقال الى صفحة تسجيل الدخول من صفحة التسجيل عن طريق الضغط علي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 xml:space="preserve">Sing </w:t>
        </w:r>
      </w:ins>
      <w:ins w:id="142" w:author="New" w:date="2019-01-12T13:55:00Z">
        <w:r>
          <w:rPr>
            <w:rFonts w:eastAsia="MS Mincho"/>
            <w:sz w:val="32"/>
            <w:szCs w:val="32"/>
            <w:lang w:val="en-US" w:eastAsia="ja-JP" w:bidi="ar-LY"/>
          </w:rPr>
          <w:t>In</w:t>
        </w:r>
      </w:ins>
      <w:ins w:id="143" w:author="New" w:date="2019-01-12T13:54:00Z">
        <w:r w:rsidRPr="00C914BF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2A5705" w:rsidRDefault="002A570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144" w:author="New" w:date="2019-01-12T13:51:00Z"/>
          <w:rFonts w:eastAsia="MS Mincho"/>
          <w:sz w:val="32"/>
          <w:szCs w:val="32"/>
          <w:lang w:val="en-US" w:eastAsia="ja-JP" w:bidi="ar-LY"/>
        </w:rPr>
        <w:pPrChange w:id="145" w:author="New" w:date="2019-01-03T19:2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46" w:author="New" w:date="2019-01-03T19:26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47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تسجيل الدخول</w:t>
        </w:r>
      </w:ins>
      <w:ins w:id="148" w:author="New" w:date="2019-01-12T13:55:00Z">
        <w:r w:rsidR="00475BA5"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49" w:author="New" w:date="2019-01-12T14:00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:</w:t>
        </w:r>
        <w:r w:rsidR="00475BA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="00475BA5" w:rsidRPr="00475BA5">
          <w:rPr>
            <w:rFonts w:eastAsia="MS Mincho"/>
            <w:i/>
            <w:iCs/>
            <w:sz w:val="28"/>
            <w:szCs w:val="28"/>
            <w:rtl/>
            <w:lang w:val="en-US" w:eastAsia="ja-JP"/>
            <w:rPrChange w:id="150" w:author="New" w:date="2019-01-12T14:01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>يمكن للمستخدم الذي يمتلك حساب تسجيل الدخول من هذه الصفحة عن طريق:</w:t>
        </w:r>
        <w:r w:rsidR="00475BA5" w:rsidRPr="00475BA5">
          <w:rPr>
            <w:rFonts w:eastAsia="MS Mincho"/>
            <w:sz w:val="28"/>
            <w:szCs w:val="28"/>
            <w:rtl/>
            <w:lang w:val="en-US" w:eastAsia="ja-JP"/>
            <w:rPrChange w:id="151" w:author="New" w:date="2019-01-12T14:01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 xml:space="preserve"> </w:t>
        </w:r>
      </w:ins>
    </w:p>
    <w:p w:rsidR="00C914BF" w:rsidRPr="00C914BF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52" w:author="New" w:date="2019-01-12T13:52:00Z"/>
          <w:rFonts w:eastAsia="MS Mincho"/>
          <w:sz w:val="32"/>
          <w:szCs w:val="32"/>
          <w:rtl/>
          <w:lang w:val="en-US" w:eastAsia="ja-JP" w:bidi="ar-LY"/>
          <w:rPrChange w:id="153" w:author="New" w:date="2019-01-12T13:52:00Z">
            <w:rPr>
              <w:ins w:id="154" w:author="New" w:date="2019-01-12T13:52:00Z"/>
              <w:rFonts w:eastAsia="MS Mincho"/>
              <w:sz w:val="32"/>
              <w:szCs w:val="32"/>
              <w:rtl/>
              <w:lang w:eastAsia="ja-JP" w:bidi="ar-LY"/>
            </w:rPr>
          </w:rPrChange>
        </w:rPr>
        <w:pPrChange w:id="155" w:author="New" w:date="2019-01-12T13:5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56" w:author="New" w:date="2019-01-12T13:52:00Z">
        <w:r w:rsidRPr="00C914BF">
          <w:rPr>
            <w:rFonts w:eastAsia="MS Mincho" w:hint="cs"/>
            <w:sz w:val="32"/>
            <w:szCs w:val="32"/>
            <w:rtl/>
            <w:lang w:val="en-US" w:eastAsia="ja-JP"/>
          </w:rPr>
          <w:t xml:space="preserve">ادخال الاسم كامل في حقل </w:t>
        </w:r>
        <w:proofErr w:type="spellStart"/>
        <w:r w:rsidRPr="00C914BF">
          <w:rPr>
            <w:rFonts w:eastAsia="MS Mincho"/>
            <w:sz w:val="32"/>
            <w:szCs w:val="32"/>
            <w:lang w:eastAsia="ja-JP" w:bidi="ar-LY"/>
          </w:rPr>
          <w:t>FullName</w:t>
        </w:r>
        <w:proofErr w:type="spellEnd"/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57" w:author="New" w:date="2019-01-12T13:54:00Z"/>
          <w:rFonts w:eastAsia="MS Mincho"/>
          <w:sz w:val="32"/>
          <w:szCs w:val="32"/>
          <w:lang w:val="en-US" w:eastAsia="ja-JP" w:bidi="ar-LY"/>
        </w:rPr>
      </w:pPr>
      <w:ins w:id="158" w:author="New" w:date="2019-01-12T13:54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lastRenderedPageBreak/>
          <w:t>ادخال الكلمة المرور.</w:t>
        </w:r>
      </w:ins>
    </w:p>
    <w:p w:rsidR="00C914BF" w:rsidRPr="00C914BF" w:rsidRDefault="00C914BF" w:rsidP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59" w:author="New" w:date="2019-01-12T13:54:00Z"/>
          <w:rFonts w:eastAsia="MS Mincho"/>
          <w:sz w:val="32"/>
          <w:szCs w:val="32"/>
          <w:lang w:val="en-US" w:eastAsia="ja-JP" w:bidi="ar-LY"/>
        </w:rPr>
      </w:pPr>
      <w:ins w:id="160" w:author="New" w:date="2019-01-12T13:54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الضغط على زر </w:t>
        </w:r>
        <w:proofErr w:type="spellStart"/>
        <w:r w:rsidRPr="00C914BF">
          <w:rPr>
            <w:rFonts w:eastAsia="MS Mincho"/>
            <w:sz w:val="32"/>
            <w:szCs w:val="32"/>
            <w:lang w:val="en-US" w:eastAsia="ja-JP" w:bidi="ar-LY"/>
          </w:rPr>
          <w:t>LogIn</w:t>
        </w:r>
        <w:proofErr w:type="spellEnd"/>
        <w:r w:rsidRPr="00C914BF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C914BF" w:rsidRPr="00C914BF" w:rsidRDefault="00C914BF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61" w:author="New" w:date="2019-01-03T19:25:00Z"/>
          <w:rFonts w:eastAsia="MS Mincho"/>
          <w:sz w:val="32"/>
          <w:szCs w:val="32"/>
          <w:lang w:val="en-US" w:eastAsia="ja-JP" w:bidi="ar-LY"/>
          <w:rPrChange w:id="162" w:author="New" w:date="2019-01-12T13:54:00Z">
            <w:rPr>
              <w:ins w:id="163" w:author="New" w:date="2019-01-03T19:25:00Z"/>
              <w:lang w:val="en-US" w:eastAsia="ja-JP" w:bidi="ar-LY"/>
            </w:rPr>
          </w:rPrChange>
        </w:rPr>
        <w:pPrChange w:id="164" w:author="New" w:date="2019-01-12T13:5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65" w:author="New" w:date="2019-01-12T13:54:00Z">
        <w:r w:rsidRPr="00C914BF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في حال لا يمتلك المستخدم حساب يمكنه الانقال الى صفحة التسجيل من صفحة تسجيل الدخول عن طريق الضغط علي </w:t>
        </w:r>
        <w:r w:rsidRPr="00C914BF">
          <w:rPr>
            <w:rFonts w:eastAsia="MS Mincho"/>
            <w:sz w:val="32"/>
            <w:szCs w:val="32"/>
            <w:lang w:val="en-US" w:eastAsia="ja-JP" w:bidi="ar-LY"/>
          </w:rPr>
          <w:t>Sing Up Now .</w:t>
        </w:r>
      </w:ins>
    </w:p>
    <w:p w:rsidR="00475BA5" w:rsidRDefault="00475BA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166" w:author="New" w:date="2019-01-12T13:56:00Z"/>
          <w:rFonts w:eastAsia="MS Mincho"/>
          <w:sz w:val="32"/>
          <w:szCs w:val="32"/>
          <w:lang w:val="en-US" w:eastAsia="ja-JP" w:bidi="ar-LY"/>
        </w:rPr>
        <w:pPrChange w:id="167" w:author="New" w:date="2019-01-03T19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68" w:author="New" w:date="2019-01-12T13:56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169" w:author="New" w:date="2019-01-12T14:01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تهيئة اللعبة</w:t>
        </w:r>
      </w:ins>
      <w:ins w:id="170" w:author="New" w:date="2019-02-11T00:23:00Z">
        <w:r w:rsidR="0097643C">
          <w:rPr>
            <w:rFonts w:eastAsia="MS Mincho" w:hint="cs"/>
            <w:b/>
            <w:bCs/>
            <w:sz w:val="32"/>
            <w:szCs w:val="32"/>
            <w:u w:val="single"/>
            <w:rtl/>
            <w:lang w:val="en-US" w:eastAsia="ja-JP" w:bidi="ar-LY"/>
          </w:rPr>
          <w:t xml:space="preserve"> الأولى</w:t>
        </w:r>
      </w:ins>
      <w:ins w:id="171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72" w:author="New" w:date="2019-01-12T13:56:00Z"/>
          <w:rFonts w:eastAsia="MS Mincho"/>
          <w:sz w:val="32"/>
          <w:szCs w:val="32"/>
          <w:lang w:val="en-US" w:eastAsia="ja-JP" w:bidi="ar-LY"/>
        </w:rPr>
        <w:pPrChange w:id="173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74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صفحة اللعبة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75" w:author="New" w:date="2019-01-12T13:57:00Z"/>
          <w:rFonts w:eastAsia="MS Mincho"/>
          <w:sz w:val="32"/>
          <w:szCs w:val="32"/>
          <w:lang w:val="en-US" w:eastAsia="ja-JP" w:bidi="ar-LY"/>
        </w:rPr>
        <w:pPrChange w:id="176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77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خلفية عشوائية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78" w:author="New" w:date="2019-01-12T13:56:00Z"/>
          <w:rFonts w:eastAsia="MS Mincho"/>
          <w:sz w:val="32"/>
          <w:szCs w:val="32"/>
          <w:lang w:val="en-US" w:eastAsia="ja-JP" w:bidi="ar-LY"/>
        </w:rPr>
        <w:pPrChange w:id="179" w:author="New" w:date="2019-01-12T13:5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80" w:author="New" w:date="2019-01-12T13:5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أثاث عشوائي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81" w:author="New" w:date="2019-01-12T13:56:00Z"/>
          <w:rFonts w:eastAsia="MS Mincho"/>
          <w:sz w:val="32"/>
          <w:szCs w:val="32"/>
          <w:lang w:val="en-US" w:eastAsia="ja-JP" w:bidi="ar-LY"/>
        </w:rPr>
        <w:pPrChange w:id="182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83" w:author="New" w:date="2019-01-12T13:56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أدوات التحكم باللعبة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84" w:author="New" w:date="2019-01-12T13:58:00Z"/>
          <w:rFonts w:eastAsia="MS Mincho"/>
          <w:sz w:val="32"/>
          <w:szCs w:val="32"/>
          <w:lang w:val="en-US" w:eastAsia="ja-JP" w:bidi="ar-LY"/>
        </w:rPr>
        <w:pPrChange w:id="185" w:author="New" w:date="2019-01-12T13:5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86" w:author="New" w:date="2019-01-12T13:5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وإضافة</w:t>
        </w:r>
      </w:ins>
      <w:ins w:id="187" w:author="New" w:date="2019-01-12T13:58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10</w:t>
        </w:r>
      </w:ins>
      <w:ins w:id="188" w:author="New" w:date="2019-01-12T13:5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أغراض عشوائية لمنطقة اللعب والقائمة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89" w:author="New" w:date="2019-01-12T13:56:00Z"/>
          <w:rFonts w:eastAsia="MS Mincho"/>
          <w:sz w:val="32"/>
          <w:szCs w:val="32"/>
          <w:lang w:val="en-US" w:eastAsia="ja-JP" w:bidi="ar-LY"/>
        </w:rPr>
        <w:pPrChange w:id="190" w:author="New" w:date="2019-01-12T13:58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91" w:author="New" w:date="2019-01-12T13:58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وإضافة 15 أغراض تمويهية</w:t>
        </w:r>
      </w:ins>
    </w:p>
    <w:p w:rsidR="0097643C" w:rsidRPr="0097643C" w:rsidRDefault="0097643C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192" w:author="New" w:date="2019-02-11T00:22:00Z"/>
          <w:rFonts w:eastAsia="MS Mincho" w:hint="cs"/>
          <w:sz w:val="32"/>
          <w:szCs w:val="32"/>
          <w:lang w:val="en-US" w:eastAsia="ja-JP" w:bidi="ar-LY"/>
          <w:rPrChange w:id="193" w:author="New" w:date="2019-02-11T00:26:00Z">
            <w:rPr>
              <w:ins w:id="194" w:author="New" w:date="2019-02-11T00:22:00Z"/>
              <w:rFonts w:eastAsia="MS Mincho" w:hint="cs"/>
              <w:sz w:val="32"/>
              <w:szCs w:val="32"/>
              <w:lang w:val="en-US" w:eastAsia="ja-JP" w:bidi="ar-LY"/>
            </w:rPr>
          </w:rPrChange>
        </w:rPr>
        <w:pPrChange w:id="195" w:author="New" w:date="2019-01-12T13:5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196" w:author="New" w:date="2019-02-11T00:22:00Z">
        <w:r w:rsidRPr="0097643C">
          <w:rPr>
            <w:rFonts w:eastAsia="MS Mincho" w:hint="cs"/>
            <w:b/>
            <w:bCs/>
            <w:sz w:val="32"/>
            <w:szCs w:val="32"/>
            <w:u w:val="single"/>
            <w:rtl/>
            <w:lang w:val="en-US" w:eastAsia="ja-JP" w:bidi="ar-LY"/>
            <w:rPrChange w:id="197" w:author="New" w:date="2019-02-11T00:26:00Z">
              <w:rPr>
                <w:rFonts w:eastAsia="MS Mincho" w:hint="cs"/>
                <w:sz w:val="32"/>
                <w:szCs w:val="32"/>
                <w:rtl/>
                <w:lang w:val="en-US" w:eastAsia="ja-JP" w:bidi="ar-LY"/>
              </w:rPr>
            </w:rPrChange>
          </w:rPr>
          <w:t>تهيئة اللعبة الثانية</w:t>
        </w:r>
        <w:r w:rsidRPr="0097643C">
          <w:rPr>
            <w:rFonts w:eastAsia="MS Mincho" w:hint="cs"/>
            <w:sz w:val="32"/>
            <w:szCs w:val="32"/>
            <w:rtl/>
            <w:lang w:val="en-US" w:eastAsia="ja-JP" w:bidi="ar-LY"/>
            <w:rPrChange w:id="198" w:author="New" w:date="2019-02-11T00:26:00Z">
              <w:rPr>
                <w:rFonts w:eastAsia="MS Mincho" w:hint="cs"/>
                <w:sz w:val="32"/>
                <w:szCs w:val="32"/>
                <w:rtl/>
                <w:lang w:val="en-US" w:eastAsia="ja-JP" w:bidi="ar-LY"/>
              </w:rPr>
            </w:rPrChange>
          </w:rPr>
          <w:t>: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199" w:author="New" w:date="2019-02-11T00:22:00Z"/>
          <w:rFonts w:eastAsia="MS Mincho" w:hint="cs"/>
          <w:sz w:val="32"/>
          <w:szCs w:val="32"/>
          <w:lang w:val="en-US" w:eastAsia="ja-JP" w:bidi="ar-LY"/>
        </w:rPr>
        <w:pPrChange w:id="200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01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صفحة اللعبة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02" w:author="New" w:date="2019-02-11T00:22:00Z"/>
          <w:rFonts w:eastAsia="MS Mincho" w:hint="cs"/>
          <w:sz w:val="32"/>
          <w:szCs w:val="32"/>
          <w:lang w:val="en-US" w:eastAsia="ja-JP" w:bidi="ar-LY"/>
        </w:rPr>
        <w:pPrChange w:id="203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04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خلفية عشوائية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05" w:author="New" w:date="2019-02-11T00:22:00Z"/>
          <w:rFonts w:eastAsia="MS Mincho" w:hint="cs"/>
          <w:sz w:val="32"/>
          <w:szCs w:val="32"/>
          <w:lang w:val="en-US" w:eastAsia="ja-JP" w:bidi="ar-LY"/>
        </w:rPr>
        <w:pPrChange w:id="206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07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تحميل أدوات التحكم باللعبة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08" w:author="New" w:date="2019-02-11T00:22:00Z"/>
          <w:rFonts w:eastAsia="MS Mincho" w:hint="cs"/>
          <w:sz w:val="32"/>
          <w:szCs w:val="32"/>
          <w:lang w:val="en-US" w:eastAsia="ja-JP" w:bidi="ar-LY"/>
        </w:rPr>
        <w:pPrChange w:id="209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10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إضافة 5 أغراض</w:t>
        </w:r>
      </w:ins>
    </w:p>
    <w:p w:rsidR="0097643C" w:rsidRP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211" w:author="New" w:date="2019-02-11T00:22:00Z"/>
          <w:rFonts w:eastAsia="MS Mincho"/>
          <w:sz w:val="32"/>
          <w:szCs w:val="32"/>
          <w:lang w:val="en-US" w:eastAsia="ja-JP" w:bidi="ar-LY"/>
          <w:rPrChange w:id="212" w:author="New" w:date="2019-02-11T00:22:00Z">
            <w:rPr>
              <w:ins w:id="213" w:author="New" w:date="2019-02-11T00:22:00Z"/>
              <w:rFonts w:eastAsia="MS Mincho"/>
              <w:b/>
              <w:bCs/>
              <w:sz w:val="32"/>
              <w:szCs w:val="32"/>
              <w:u w:val="single"/>
              <w:rtl/>
              <w:lang w:val="en-US" w:eastAsia="ja-JP" w:bidi="ar-LY"/>
            </w:rPr>
          </w:rPrChange>
        </w:rPr>
        <w:pPrChange w:id="214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215" w:author="New" w:date="2019-02-11T00:22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بدء </w:t>
        </w:r>
      </w:ins>
      <w:ins w:id="216" w:author="New" w:date="2019-02-11T00:23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الأنيميشن</w:t>
        </w:r>
      </w:ins>
    </w:p>
    <w:p w:rsidR="00293B56" w:rsidRDefault="003E6C6D" w:rsidP="0097643C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217" w:author="New" w:date="2019-01-03T19:26:00Z"/>
          <w:rFonts w:eastAsia="MS Mincho"/>
          <w:sz w:val="32"/>
          <w:szCs w:val="32"/>
          <w:lang w:val="en-US" w:eastAsia="ja-JP" w:bidi="ar-LY"/>
        </w:rPr>
        <w:pPrChange w:id="218" w:author="New" w:date="2019-02-11T00:2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del w:id="219" w:author="New" w:date="2019-02-11T00:23:00Z">
        <w:r w:rsidRPr="00475BA5" w:rsidDel="0097643C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220" w:author="New" w:date="2019-01-12T14:01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delText>اللعب</w:delText>
        </w:r>
      </w:del>
      <w:ins w:id="221" w:author="New" w:date="2019-02-11T00:23:00Z">
        <w:r w:rsidR="0097643C">
          <w:rPr>
            <w:rFonts w:eastAsia="MS Mincho" w:hint="cs"/>
            <w:b/>
            <w:bCs/>
            <w:sz w:val="32"/>
            <w:szCs w:val="32"/>
            <w:u w:val="single"/>
            <w:rtl/>
            <w:lang w:val="en-US" w:eastAsia="ja-JP" w:bidi="ar-LY"/>
          </w:rPr>
          <w:t>لعب اللعبة الأولى</w:t>
        </w:r>
      </w:ins>
      <w:r w:rsidRPr="003E6C6D">
        <w:rPr>
          <w:rFonts w:eastAsia="MS Mincho"/>
          <w:sz w:val="32"/>
          <w:szCs w:val="32"/>
          <w:rtl/>
          <w:lang w:val="en-US" w:eastAsia="ja-JP" w:bidi="ar-LY"/>
        </w:rPr>
        <w:t>:</w:t>
      </w:r>
    </w:p>
    <w:p w:rsidR="002A5705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222" w:author="New" w:date="2019-01-03T19:27:00Z"/>
          <w:rFonts w:eastAsia="MS Mincho"/>
          <w:sz w:val="32"/>
          <w:szCs w:val="32"/>
          <w:lang w:val="en-US" w:eastAsia="ja-JP" w:bidi="ar-LY"/>
        </w:rPr>
      </w:pPr>
      <w:moveToRangeStart w:id="223" w:author="New" w:date="2019-01-03T19:27:00Z" w:name="move534306959"/>
      <w:moveTo w:id="224" w:author="New" w:date="2019-01-03T19:27:00Z"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بدء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اللعبة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9"/>
        <w:gridCol w:w="2070"/>
      </w:tblGrid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25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26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FR5.1.3.1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2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2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2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بدء اللعبة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3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3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غرض الدخول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3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3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3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ينقر اللاعب على بدء اللعب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rPr>
                <w:moveTo w:id="23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المبدئي للخطوات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أن تكون الصفحة محملة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ضغطة زر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4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AA4DC4" w:rsidTr="00DF193E">
        <w:trPr>
          <w:tblCellSpacing w:w="15" w:type="dxa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4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تُحمّل اللعبة</w:t>
              </w:r>
            </w:moveTo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253" w:author="New" w:date="2019-01-03T19:27:00Z"/>
          <w:rFonts w:eastAsia="MS Mincho"/>
          <w:sz w:val="32"/>
          <w:szCs w:val="32"/>
          <w:lang w:val="en-US" w:eastAsia="ja-JP" w:bidi="ar-LY"/>
        </w:rPr>
      </w:pPr>
    </w:p>
    <w:p w:rsidR="002A5705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254" w:author="New" w:date="2019-01-03T19:27:00Z"/>
          <w:rFonts w:eastAsia="MS Mincho"/>
          <w:sz w:val="32"/>
          <w:szCs w:val="32"/>
          <w:lang w:val="en-US" w:eastAsia="ja-JP" w:bidi="ar-LY"/>
        </w:rPr>
      </w:pPr>
      <w:moveTo w:id="255" w:author="New" w:date="2019-01-03T19:27:00Z"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النقرعلى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>
          <w:rPr>
            <w:rFonts w:eastAsia="MS Mincho" w:hint="cs"/>
            <w:sz w:val="32"/>
            <w:szCs w:val="32"/>
            <w:rtl/>
            <w:lang w:val="en-US" w:eastAsia="ja-JP" w:bidi="ar-LY"/>
          </w:rPr>
          <w:t>هدف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6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7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lastRenderedPageBreak/>
                <w:t>FR5.1.3.2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5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5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النقر على هدف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طريقة اللعب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6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6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ينقر اللاعب على أحد صور الأهداف على الشاشة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أن تكون اللعبة قيد التشغيل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ضغطة زر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7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7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تُلغى أحد الأهداف من على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284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Pr="006D006E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285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286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إلغاء هدف من القائمة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7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88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FR5.1.3.3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8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إلغاء هدف من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وسيلة الربح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29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29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يقوم النظام بحذف أحد الأهداف من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 xml:space="preserve">أن اللاعب قام بالنقر على الهدف 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0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0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يختفي الهدف من القائمة على اليسار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315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Pr="006D006E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316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317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المؤقت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18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19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FR5.1.3.4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المؤقت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طريقة حصر الدرجة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2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2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يقوم النظام بعد الثواني والدقائقحتى انتهاء اللعبة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أن اللعبة قيد التشغيل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7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3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39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1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3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عدد ثواني ودقائق اللعب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45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346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Pr="006D006E" w:rsidRDefault="002A5705" w:rsidP="002A570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To w:id="347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348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اكتمال القائمة</w:t>
        </w:r>
      </w:moveTo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49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0" w:author="New" w:date="2019-01-03T19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lastRenderedPageBreak/>
                <w:t>FR5.1.3.5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اكتمال القائمة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5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طريقة الربح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5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تخلو القائمة من الأهداف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 xml:space="preserve">أن اللاعب قام بالنقر على الهدف 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68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6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0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2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moveTo>
          </w:p>
        </w:tc>
      </w:tr>
      <w:tr w:rsidR="002A5705" w:rsidRPr="006D006E" w:rsidTr="00DF193E">
        <w:trPr>
          <w:tblCellSpacing w:w="15" w:type="dxa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4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تخرج إشعار انتهاء اللعبة</w:t>
              </w:r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RDefault="002A5705" w:rsidP="00DF193E">
            <w:pPr>
              <w:bidi/>
              <w:spacing w:after="0" w:line="240" w:lineRule="auto"/>
              <w:jc w:val="both"/>
              <w:rPr>
                <w:moveTo w:id="37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376" w:author="New" w:date="2019-01-03T19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moveTo>
          </w:p>
        </w:tc>
      </w:tr>
    </w:tbl>
    <w:p w:rsidR="002A5705" w:rsidRPr="006D006E" w:rsidRDefault="002A5705" w:rsidP="002A5705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To w:id="377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A5705" w:rsidRDefault="002A5705" w:rsidP="002A5705">
      <w:pPr>
        <w:pStyle w:val="ListParagraph"/>
        <w:numPr>
          <w:ilvl w:val="3"/>
          <w:numId w:val="15"/>
        </w:numPr>
        <w:tabs>
          <w:tab w:val="center" w:pos="4513"/>
          <w:tab w:val="left" w:pos="7215"/>
        </w:tabs>
        <w:bidi/>
        <w:jc w:val="both"/>
        <w:rPr>
          <w:ins w:id="378" w:author="New" w:date="2019-02-11T00:27:00Z"/>
          <w:rFonts w:asciiTheme="minorBidi" w:eastAsia="MS Mincho" w:hAnsiTheme="minorBidi"/>
          <w:sz w:val="32"/>
          <w:szCs w:val="32"/>
          <w:lang w:val="en-US" w:eastAsia="ja-JP" w:bidi="ar-LY"/>
        </w:rPr>
      </w:pPr>
      <w:moveTo w:id="379" w:author="New" w:date="2019-01-03T19:27:00Z">
        <w:r w:rsidRPr="006D006E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إعادة اللعب</w:t>
        </w:r>
      </w:moveTo>
    </w:p>
    <w:tbl>
      <w:tblPr>
        <w:tblpPr w:leftFromText="180" w:rightFromText="180" w:vertAnchor="text" w:horzAnchor="margin" w:tblpY="-61"/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97643C" w:rsidRPr="006D006E" w:rsidTr="0097643C">
        <w:trPr>
          <w:tblCellSpacing w:w="15" w:type="dxa"/>
          <w:ins w:id="380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81" w:author="New" w:date="2019-02-11T00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82" w:author="New" w:date="2019-02-11T00:27:00Z">
              <w:r w:rsidRPr="006D006E">
                <w:rPr>
                  <w:rFonts w:asciiTheme="minorBidi" w:eastAsia="Times New Roman" w:hAnsiTheme="minorBidi"/>
                  <w:b/>
                  <w:bCs/>
                  <w:color w:val="000000"/>
                  <w:sz w:val="21"/>
                  <w:szCs w:val="21"/>
                  <w:bdr w:val="none" w:sz="0" w:space="0" w:color="auto" w:frame="1"/>
                  <w:lang w:val="en-US" w:eastAsia="en-US"/>
                </w:rPr>
                <w:t>FR5.1.3.6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83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84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رمز العملية</w:t>
              </w:r>
            </w:ins>
          </w:p>
        </w:tc>
      </w:tr>
      <w:tr w:rsidR="0097643C" w:rsidRPr="006D006E" w:rsidTr="0097643C">
        <w:trPr>
          <w:tblCellSpacing w:w="15" w:type="dxa"/>
          <w:ins w:id="385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86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87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إعادة اللعب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88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89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العملية</w:t>
              </w:r>
            </w:ins>
          </w:p>
        </w:tc>
      </w:tr>
      <w:tr w:rsidR="0097643C" w:rsidRPr="006D006E" w:rsidTr="0097643C">
        <w:trPr>
          <w:tblCellSpacing w:w="15" w:type="dxa"/>
          <w:ins w:id="390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1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2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تسمح للاعب بإعادة اللعب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3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4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المبرر</w:t>
              </w:r>
            </w:ins>
          </w:p>
        </w:tc>
      </w:tr>
      <w:tr w:rsidR="0097643C" w:rsidRPr="006D006E" w:rsidTr="0097643C">
        <w:trPr>
          <w:tblCellSpacing w:w="15" w:type="dxa"/>
          <w:ins w:id="395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6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7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ينقر اللاعب على زر الإعادة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398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399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الوصف المبدئ للخطوات</w:t>
              </w:r>
            </w:ins>
          </w:p>
        </w:tc>
      </w:tr>
      <w:tr w:rsidR="0097643C" w:rsidRPr="006D006E" w:rsidTr="0097643C">
        <w:trPr>
          <w:tblCellSpacing w:w="15" w:type="dxa"/>
          <w:ins w:id="400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1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2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لا يوجد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3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4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شروط سابقة</w:t>
              </w:r>
            </w:ins>
          </w:p>
        </w:tc>
      </w:tr>
      <w:tr w:rsidR="0097643C" w:rsidRPr="006D006E" w:rsidTr="0097643C">
        <w:trPr>
          <w:tblCellSpacing w:w="15" w:type="dxa"/>
          <w:ins w:id="405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6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7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ضغطة زر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08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09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المدخلات</w:t>
              </w:r>
            </w:ins>
          </w:p>
        </w:tc>
      </w:tr>
      <w:tr w:rsidR="0097643C" w:rsidRPr="006D006E" w:rsidTr="0097643C">
        <w:trPr>
          <w:tblCellSpacing w:w="15" w:type="dxa"/>
          <w:ins w:id="410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11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12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يتم تحميل لعبة جديدة</w:t>
              </w:r>
            </w:ins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97643C" w:rsidRPr="006D006E" w:rsidRDefault="0097643C" w:rsidP="0097643C">
            <w:pPr>
              <w:bidi/>
              <w:spacing w:after="0" w:line="240" w:lineRule="auto"/>
              <w:jc w:val="both"/>
              <w:rPr>
                <w:ins w:id="413" w:author="New" w:date="2019-02-11T00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ins w:id="414" w:author="New" w:date="2019-02-11T00:27:00Z">
              <w:r w:rsidRPr="006D006E">
                <w:rPr>
                  <w:rFonts w:asciiTheme="minorBidi" w:eastAsia="Times New Roman" w:hAnsiTheme="minorBidi"/>
                  <w:color w:val="000000"/>
                  <w:sz w:val="21"/>
                  <w:szCs w:val="21"/>
                  <w:bdr w:val="none" w:sz="0" w:space="0" w:color="auto" w:frame="1"/>
                  <w:rtl/>
                  <w:lang w:val="en-US" w:eastAsia="en-US"/>
                </w:rPr>
                <w:t>المخرجات</w:t>
              </w:r>
            </w:ins>
          </w:p>
        </w:tc>
      </w:tr>
    </w:tbl>
    <w:p w:rsidR="0097643C" w:rsidRDefault="0097643C" w:rsidP="0097643C">
      <w:pPr>
        <w:pStyle w:val="ListParagraph"/>
        <w:tabs>
          <w:tab w:val="center" w:pos="4513"/>
          <w:tab w:val="left" w:pos="7215"/>
        </w:tabs>
        <w:bidi/>
        <w:ind w:left="3510"/>
        <w:jc w:val="both"/>
        <w:rPr>
          <w:ins w:id="415" w:author="New" w:date="2019-02-11T00:27:00Z"/>
          <w:rFonts w:asciiTheme="minorBidi" w:eastAsia="MS Mincho" w:hAnsiTheme="minorBidi"/>
          <w:sz w:val="32"/>
          <w:szCs w:val="32"/>
          <w:lang w:val="en-US" w:eastAsia="ja-JP" w:bidi="ar-LY"/>
        </w:rPr>
        <w:pPrChange w:id="416" w:author="New" w:date="2019-02-11T00:27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</w:p>
    <w:p w:rsidR="0097643C" w:rsidRDefault="0097643C" w:rsidP="0097643C">
      <w:pPr>
        <w:pStyle w:val="ListParagraph"/>
        <w:numPr>
          <w:ilvl w:val="3"/>
          <w:numId w:val="15"/>
        </w:numPr>
        <w:tabs>
          <w:tab w:val="center" w:pos="4513"/>
          <w:tab w:val="left" w:pos="7215"/>
        </w:tabs>
        <w:bidi/>
        <w:jc w:val="both"/>
        <w:rPr>
          <w:ins w:id="417" w:author="New" w:date="2019-02-11T00:27:00Z"/>
          <w:rFonts w:asciiTheme="minorBidi" w:eastAsia="MS Mincho" w:hAnsiTheme="minorBidi" w:hint="cs"/>
          <w:sz w:val="32"/>
          <w:szCs w:val="32"/>
          <w:lang w:val="en-US" w:eastAsia="ja-JP" w:bidi="ar-LY"/>
        </w:rPr>
        <w:pPrChange w:id="418" w:author="New" w:date="2019-02-11T00:27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  <w:ins w:id="419" w:author="New" w:date="2019-02-11T00:27:00Z">
        <w:r>
          <w:rPr>
            <w:rFonts w:asciiTheme="minorBidi" w:eastAsia="MS Mincho" w:hAnsiTheme="minorBidi" w:hint="cs"/>
            <w:sz w:val="32"/>
            <w:szCs w:val="32"/>
            <w:rtl/>
            <w:lang w:val="en-US" w:eastAsia="ja-JP" w:bidi="ar-LY"/>
          </w:rPr>
          <w:t>عرض إشعار الفوز</w:t>
        </w:r>
      </w:ins>
    </w:p>
    <w:p w:rsidR="0097643C" w:rsidRDefault="0097643C" w:rsidP="0097643C">
      <w:pPr>
        <w:pStyle w:val="ListParagraph"/>
        <w:numPr>
          <w:ilvl w:val="4"/>
          <w:numId w:val="15"/>
        </w:numPr>
        <w:tabs>
          <w:tab w:val="center" w:pos="4513"/>
          <w:tab w:val="left" w:pos="7215"/>
        </w:tabs>
        <w:bidi/>
        <w:jc w:val="both"/>
        <w:rPr>
          <w:ins w:id="420" w:author="New" w:date="2019-02-11T00:28:00Z"/>
          <w:rFonts w:asciiTheme="minorBidi" w:eastAsia="MS Mincho" w:hAnsiTheme="minorBidi" w:hint="cs"/>
          <w:sz w:val="32"/>
          <w:szCs w:val="32"/>
          <w:lang w:val="en-US" w:eastAsia="ja-JP" w:bidi="ar-LY"/>
        </w:rPr>
        <w:pPrChange w:id="421" w:author="New" w:date="2019-02-11T00:28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  <w:ins w:id="422" w:author="New" w:date="2019-02-11T00:28:00Z">
        <w:r>
          <w:rPr>
            <w:rFonts w:asciiTheme="minorBidi" w:eastAsia="MS Mincho" w:hAnsiTheme="minorBidi" w:hint="cs"/>
            <w:sz w:val="32"/>
            <w:szCs w:val="32"/>
            <w:rtl/>
            <w:lang w:val="en-US" w:eastAsia="ja-JP" w:bidi="ar-LY"/>
          </w:rPr>
          <w:t>التحقق من تسجيل الدخول</w:t>
        </w:r>
      </w:ins>
    </w:p>
    <w:p w:rsidR="0097643C" w:rsidRPr="006D006E" w:rsidRDefault="0097643C" w:rsidP="0097643C">
      <w:pPr>
        <w:pStyle w:val="ListParagraph"/>
        <w:numPr>
          <w:ilvl w:val="4"/>
          <w:numId w:val="15"/>
        </w:numPr>
        <w:tabs>
          <w:tab w:val="center" w:pos="4513"/>
          <w:tab w:val="left" w:pos="7215"/>
        </w:tabs>
        <w:bidi/>
        <w:jc w:val="both"/>
        <w:rPr>
          <w:moveTo w:id="423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  <w:pPrChange w:id="424" w:author="New" w:date="2019-02-11T00:28:00Z">
          <w:pPr>
            <w:pStyle w:val="ListParagraph"/>
            <w:numPr>
              <w:ilvl w:val="3"/>
              <w:numId w:val="15"/>
            </w:numPr>
            <w:tabs>
              <w:tab w:val="center" w:pos="4513"/>
              <w:tab w:val="left" w:pos="7215"/>
            </w:tabs>
            <w:bidi/>
            <w:ind w:left="3510" w:hanging="1080"/>
            <w:jc w:val="both"/>
          </w:pPr>
        </w:pPrChange>
      </w:pPr>
      <w:ins w:id="425" w:author="New" w:date="2019-02-11T00:28:00Z">
        <w:r>
          <w:rPr>
            <w:rFonts w:asciiTheme="minorBidi" w:eastAsia="MS Mincho" w:hAnsiTheme="minorBidi" w:hint="cs"/>
            <w:sz w:val="32"/>
            <w:szCs w:val="32"/>
            <w:rtl/>
            <w:lang w:val="en-US" w:eastAsia="ja-JP" w:bidi="ar-LY"/>
          </w:rPr>
          <w:t>إضافة الوقت لقاعدة البيانات</w:t>
        </w:r>
      </w:ins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A5705" w:rsidRPr="006D006E" w:rsidDel="0097643C" w:rsidTr="00DF193E">
        <w:trPr>
          <w:tblCellSpacing w:w="15" w:type="dxa"/>
          <w:del w:id="426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27" w:author="New" w:date="2019-02-11T00:27:00Z"/>
                <w:moveTo w:id="428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29" w:author="New" w:date="2019-01-03T19:27:00Z">
              <w:del w:id="430" w:author="New" w:date="2019-02-11T00:27:00Z">
                <w:r w:rsidRPr="006D006E" w:rsidDel="0097643C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FR5.1.3.6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31" w:author="New" w:date="2019-02-11T00:27:00Z"/>
                <w:moveTo w:id="43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33" w:author="New" w:date="2019-01-03T19:27:00Z">
              <w:del w:id="434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35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36" w:author="New" w:date="2019-02-11T00:27:00Z"/>
                <w:moveTo w:id="43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38" w:author="New" w:date="2019-01-03T19:27:00Z">
              <w:del w:id="439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إعادة اللعب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40" w:author="New" w:date="2019-02-11T00:27:00Z"/>
                <w:moveTo w:id="44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42" w:author="New" w:date="2019-01-03T19:27:00Z">
              <w:del w:id="443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44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45" w:author="New" w:date="2019-02-11T00:27:00Z"/>
                <w:moveTo w:id="44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47" w:author="New" w:date="2019-01-03T19:27:00Z">
              <w:del w:id="448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تسمح للاعب بإعادة اللعب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49" w:author="New" w:date="2019-02-11T00:27:00Z"/>
                <w:moveTo w:id="45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51" w:author="New" w:date="2019-01-03T19:27:00Z">
              <w:del w:id="452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53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54" w:author="New" w:date="2019-02-11T00:27:00Z"/>
                <w:moveTo w:id="4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56" w:author="New" w:date="2019-01-03T19:27:00Z">
              <w:del w:id="457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ينقر اللاعب على زر الإعادة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58" w:author="New" w:date="2019-02-11T00:27:00Z"/>
                <w:moveTo w:id="45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60" w:author="New" w:date="2019-01-03T19:27:00Z">
              <w:del w:id="461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الوصف المبدئ للخطوات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62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63" w:author="New" w:date="2019-02-11T00:27:00Z"/>
                <w:moveTo w:id="4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65" w:author="New" w:date="2019-01-03T19:27:00Z">
              <w:del w:id="466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67" w:author="New" w:date="2019-02-11T00:27:00Z"/>
                <w:moveTo w:id="46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69" w:author="New" w:date="2019-01-03T19:27:00Z">
              <w:del w:id="470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71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72" w:author="New" w:date="2019-02-11T00:27:00Z"/>
                <w:moveTo w:id="47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74" w:author="New" w:date="2019-01-03T19:27:00Z">
              <w:del w:id="475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76" w:author="New" w:date="2019-02-11T00:27:00Z"/>
                <w:moveTo w:id="47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78" w:author="New" w:date="2019-01-03T19:27:00Z">
              <w:del w:id="479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To>
          </w:p>
        </w:tc>
      </w:tr>
      <w:tr w:rsidR="002A5705" w:rsidRPr="006D006E" w:rsidDel="0097643C" w:rsidTr="00DF193E">
        <w:trPr>
          <w:tblCellSpacing w:w="15" w:type="dxa"/>
          <w:del w:id="480" w:author="New" w:date="2019-02-11T00:27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81" w:author="New" w:date="2019-02-11T00:27:00Z"/>
                <w:moveTo w:id="48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83" w:author="New" w:date="2019-01-03T19:27:00Z">
              <w:del w:id="484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يتم تحميل لعبة جديدة</w:delText>
                </w:r>
              </w:del>
            </w:moveTo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A5705" w:rsidRPr="006D006E" w:rsidDel="0097643C" w:rsidRDefault="002A5705" w:rsidP="00DF193E">
            <w:pPr>
              <w:bidi/>
              <w:spacing w:after="0" w:line="240" w:lineRule="auto"/>
              <w:jc w:val="both"/>
              <w:rPr>
                <w:del w:id="485" w:author="New" w:date="2019-02-11T00:27:00Z"/>
                <w:moveTo w:id="48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To w:id="487" w:author="New" w:date="2019-01-03T19:27:00Z">
              <w:del w:id="488" w:author="New" w:date="2019-02-11T00:27:00Z">
                <w:r w:rsidRPr="006D006E" w:rsidDel="0097643C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To>
          </w:p>
        </w:tc>
      </w:tr>
    </w:tbl>
    <w:p w:rsidR="002A5705" w:rsidRDefault="002A5705" w:rsidP="002A5705">
      <w:pPr>
        <w:bidi/>
        <w:rPr>
          <w:moveTo w:id="489" w:author="New" w:date="2019-01-03T19:27:00Z"/>
        </w:rPr>
      </w:pPr>
    </w:p>
    <w:moveToRangeEnd w:id="223"/>
    <w:p w:rsidR="0097643C" w:rsidRDefault="0097643C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490" w:author="New" w:date="2019-02-11T00:23:00Z"/>
          <w:rFonts w:eastAsia="MS Mincho" w:hint="cs"/>
          <w:sz w:val="32"/>
          <w:szCs w:val="32"/>
          <w:lang w:val="en-US" w:eastAsia="ja-JP" w:bidi="ar-LY"/>
        </w:rPr>
        <w:pPrChange w:id="491" w:author="New" w:date="2019-01-03T19:2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492" w:author="New" w:date="2019-02-11T00:23:00Z">
        <w:r w:rsidRPr="0097643C">
          <w:rPr>
            <w:rFonts w:eastAsia="MS Mincho" w:hint="cs"/>
            <w:b/>
            <w:bCs/>
            <w:sz w:val="32"/>
            <w:szCs w:val="32"/>
            <w:u w:val="single"/>
            <w:rtl/>
            <w:lang w:val="en-US" w:eastAsia="ja-JP" w:bidi="ar-LY"/>
            <w:rPrChange w:id="493" w:author="New" w:date="2019-02-11T00:26:00Z">
              <w:rPr>
                <w:rFonts w:eastAsia="MS Mincho" w:hint="cs"/>
                <w:sz w:val="32"/>
                <w:szCs w:val="32"/>
                <w:rtl/>
                <w:lang w:val="en-US" w:eastAsia="ja-JP" w:bidi="ar-LY"/>
              </w:rPr>
            </w:rPrChange>
          </w:rPr>
          <w:t>لعب اللعبة الثانية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494" w:author="New" w:date="2019-02-11T00:24:00Z"/>
          <w:rFonts w:eastAsia="MS Mincho" w:hint="cs"/>
          <w:sz w:val="32"/>
          <w:szCs w:val="32"/>
          <w:lang w:val="en-US" w:eastAsia="ja-JP" w:bidi="ar-LY"/>
        </w:rPr>
        <w:pPrChange w:id="495" w:author="New" w:date="2019-02-11T00:23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496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تحريك السلة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497" w:author="New" w:date="2019-02-11T00:24:00Z"/>
          <w:rFonts w:eastAsia="MS Mincho" w:hint="cs"/>
          <w:sz w:val="32"/>
          <w:szCs w:val="32"/>
          <w:lang w:val="en-US" w:eastAsia="ja-JP" w:bidi="ar-LY"/>
        </w:rPr>
        <w:pPrChange w:id="498" w:author="New" w:date="2019-02-11T00:2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499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تصادم الأغراض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00" w:author="New" w:date="2019-02-11T00:24:00Z"/>
          <w:rFonts w:eastAsia="MS Mincho" w:hint="cs"/>
          <w:sz w:val="32"/>
          <w:szCs w:val="32"/>
          <w:lang w:val="en-US" w:eastAsia="ja-JP" w:bidi="ar-LY"/>
        </w:rPr>
        <w:pPrChange w:id="501" w:author="New" w:date="2019-02-11T00:2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02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سقوط الأغراض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03" w:author="New" w:date="2019-02-11T00:25:00Z"/>
          <w:rFonts w:eastAsia="MS Mincho"/>
          <w:sz w:val="32"/>
          <w:szCs w:val="32"/>
          <w:lang w:val="en-US" w:eastAsia="ja-JP" w:bidi="ar-LY"/>
        </w:rPr>
        <w:pPrChange w:id="504" w:author="New" w:date="2019-02-11T00:24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05" w:author="New" w:date="2019-02-11T00:24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حساب ال</w:t>
        </w:r>
      </w:ins>
      <w:ins w:id="506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نقاط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07" w:author="New" w:date="2019-02-11T00:25:00Z"/>
          <w:rFonts w:eastAsia="MS Mincho" w:hint="cs"/>
          <w:sz w:val="32"/>
          <w:szCs w:val="32"/>
          <w:lang w:val="en-US" w:eastAsia="ja-JP" w:bidi="ar-LY"/>
        </w:rPr>
        <w:pPrChange w:id="508" w:author="New" w:date="2019-02-11T00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09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إيقاف مؤقت للعبة</w:t>
        </w:r>
      </w:ins>
    </w:p>
    <w:p w:rsid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10" w:author="New" w:date="2019-02-11T00:25:00Z"/>
          <w:rFonts w:eastAsia="MS Mincho" w:hint="cs"/>
          <w:sz w:val="32"/>
          <w:szCs w:val="32"/>
          <w:lang w:val="en-US" w:eastAsia="ja-JP" w:bidi="ar-LY"/>
        </w:rPr>
        <w:pPrChange w:id="511" w:author="New" w:date="2019-02-11T00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12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المؤقت</w:t>
        </w:r>
      </w:ins>
    </w:p>
    <w:p w:rsidR="0097643C" w:rsidRPr="0097643C" w:rsidRDefault="0097643C" w:rsidP="0097643C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13" w:author="New" w:date="2019-02-11T00:23:00Z"/>
          <w:rFonts w:eastAsia="MS Mincho"/>
          <w:sz w:val="32"/>
          <w:szCs w:val="32"/>
          <w:lang w:val="en-US" w:eastAsia="ja-JP" w:bidi="ar-LY"/>
          <w:rPrChange w:id="514" w:author="New" w:date="2019-02-11T00:23:00Z">
            <w:rPr>
              <w:ins w:id="515" w:author="New" w:date="2019-02-11T00:23:00Z"/>
              <w:rFonts w:eastAsia="MS Mincho"/>
              <w:b/>
              <w:bCs/>
              <w:sz w:val="32"/>
              <w:szCs w:val="32"/>
              <w:u w:val="single"/>
              <w:rtl/>
              <w:lang w:val="en-US" w:eastAsia="ja-JP" w:bidi="ar-LY"/>
            </w:rPr>
          </w:rPrChange>
        </w:rPr>
        <w:pPrChange w:id="516" w:author="New" w:date="2019-02-11T00:2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17" w:author="New" w:date="2019-02-11T00:25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lastRenderedPageBreak/>
          <w:t>إعادة اللعب</w:t>
        </w:r>
      </w:ins>
    </w:p>
    <w:p w:rsidR="002A5705" w:rsidRDefault="002A5705" w:rsidP="0097643C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18" w:author="New" w:date="2019-01-12T13:59:00Z"/>
          <w:rFonts w:eastAsia="MS Mincho"/>
          <w:sz w:val="32"/>
          <w:szCs w:val="32"/>
          <w:lang w:val="en-US" w:eastAsia="ja-JP" w:bidi="ar-LY"/>
        </w:rPr>
        <w:pPrChange w:id="519" w:author="New" w:date="2019-02-11T00:23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20" w:author="New" w:date="2019-01-03T19:27:00Z">
        <w:r w:rsidRPr="00475BA5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21" w:author="New" w:date="2019-01-12T14:02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عرض قائمة الأفضلية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22" w:author="New" w:date="2019-01-03T19:27:00Z"/>
          <w:rFonts w:eastAsia="MS Mincho"/>
          <w:sz w:val="32"/>
          <w:szCs w:val="32"/>
          <w:lang w:val="en-US" w:eastAsia="ja-JP" w:bidi="ar-LY"/>
        </w:rPr>
        <w:pPrChange w:id="523" w:author="New" w:date="2019-01-12T13:59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24" w:author="New" w:date="2019-01-12T13:59:00Z">
        <w:r w:rsidRPr="00475BA5">
          <w:rPr>
            <w:rFonts w:eastAsia="MS Mincho" w:cs="Arial"/>
            <w:sz w:val="32"/>
            <w:szCs w:val="32"/>
            <w:rtl/>
            <w:lang w:val="en-US" w:eastAsia="ja-JP" w:bidi="ar-LY"/>
          </w:rPr>
          <w:t>عرض  تراتيب اللاعبين ذو اعلى 50 مرتبة.</w:t>
        </w:r>
      </w:ins>
    </w:p>
    <w:p w:rsidR="002A5705" w:rsidRPr="005438B4" w:rsidRDefault="00C914BF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25" w:author="New" w:date="2019-01-12T14:02:00Z"/>
          <w:rFonts w:eastAsia="MS Mincho"/>
          <w:sz w:val="32"/>
          <w:szCs w:val="32"/>
          <w:lang w:val="en-US" w:eastAsia="ja-JP" w:bidi="ar-LY"/>
        </w:rPr>
        <w:pPrChange w:id="526" w:author="New" w:date="2019-01-03T19:2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27" w:author="New" w:date="2019-01-12T13:46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28" w:author="New" w:date="2019-01-12T14:0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 xml:space="preserve">تطوير </w:t>
        </w:r>
      </w:ins>
      <w:ins w:id="529" w:author="New" w:date="2019-01-12T13:47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30" w:author="New" w:date="2019-01-12T14:0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الموقع</w:t>
        </w:r>
      </w:ins>
      <w:ins w:id="531" w:author="New" w:date="2019-01-12T14:06:00Z">
        <w:r w:rsidR="005438B4" w:rsidRPr="005438B4">
          <w:rPr>
            <w:rFonts w:eastAsia="MS Mincho"/>
            <w:sz w:val="32"/>
            <w:szCs w:val="32"/>
            <w:rtl/>
            <w:lang w:val="en-US" w:eastAsia="ja-JP" w:bidi="ar-LY"/>
            <w:rPrChange w:id="532" w:author="New" w:date="2019-01-12T14:06:00Z">
              <w:rPr>
                <w:rFonts w:eastAsia="MS Mincho"/>
                <w:sz w:val="32"/>
                <w:szCs w:val="32"/>
                <w:u w:val="single"/>
                <w:rtl/>
                <w:lang w:val="en-US" w:eastAsia="ja-JP" w:bidi="ar-LY"/>
              </w:rPr>
            </w:rPrChange>
          </w:rPr>
          <w:t>:</w:t>
        </w:r>
      </w:ins>
    </w:p>
    <w:p w:rsidR="00475BA5" w:rsidRPr="00475BA5" w:rsidRDefault="00475BA5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33" w:author="New" w:date="2019-01-12T13:47:00Z"/>
          <w:rFonts w:eastAsia="MS Mincho"/>
          <w:i/>
          <w:iCs/>
          <w:sz w:val="32"/>
          <w:szCs w:val="32"/>
          <w:lang w:val="en-US" w:eastAsia="ja-JP" w:bidi="ar-LY"/>
          <w:rPrChange w:id="534" w:author="New" w:date="2019-01-12T14:02:00Z">
            <w:rPr>
              <w:ins w:id="535" w:author="New" w:date="2019-01-12T13:47:00Z"/>
              <w:rFonts w:eastAsia="MS Mincho"/>
              <w:sz w:val="32"/>
              <w:szCs w:val="32"/>
              <w:lang w:val="en-US" w:eastAsia="ja-JP" w:bidi="ar-LY"/>
            </w:rPr>
          </w:rPrChange>
        </w:rPr>
        <w:pPrChange w:id="536" w:author="New" w:date="2019-01-12T14:02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37" w:author="New" w:date="2019-01-12T14:02:00Z">
        <w:r w:rsidRPr="00475BA5">
          <w:rPr>
            <w:rFonts w:eastAsia="MS Mincho"/>
            <w:i/>
            <w:iCs/>
            <w:sz w:val="32"/>
            <w:szCs w:val="32"/>
            <w:rtl/>
            <w:lang w:val="en-US" w:eastAsia="ja-JP" w:bidi="ar-LY"/>
            <w:rPrChange w:id="538" w:author="New" w:date="2019-01-12T14:02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سيتم إضافته لاحقاً</w:t>
        </w:r>
      </w:ins>
    </w:p>
    <w:p w:rsidR="00C914BF" w:rsidRDefault="00C914BF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39" w:author="New" w:date="2019-01-12T14:03:00Z"/>
          <w:rFonts w:eastAsia="MS Mincho"/>
          <w:sz w:val="32"/>
          <w:szCs w:val="32"/>
          <w:lang w:val="en-US" w:eastAsia="ja-JP" w:bidi="ar-LY"/>
        </w:rPr>
        <w:pPrChange w:id="540" w:author="New" w:date="2019-01-12T13:4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41" w:author="New" w:date="2019-01-12T13:47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42" w:author="New" w:date="2019-01-12T14:06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الدخول على الحساب الشخصي</w:t>
        </w:r>
      </w:ins>
      <w:ins w:id="543" w:author="New" w:date="2019-01-12T14:06:00Z">
        <w:r w:rsidR="005438B4"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475BA5" w:rsidRPr="00475BA5" w:rsidRDefault="00475BA5">
      <w:pPr>
        <w:pStyle w:val="ListParagraph"/>
        <w:numPr>
          <w:ilvl w:val="3"/>
          <w:numId w:val="13"/>
        </w:numPr>
        <w:bidi/>
        <w:rPr>
          <w:ins w:id="544" w:author="New" w:date="2019-01-12T14:03:00Z"/>
          <w:rFonts w:eastAsia="MS Mincho"/>
          <w:sz w:val="32"/>
          <w:szCs w:val="32"/>
          <w:rtl/>
          <w:lang w:val="en-US" w:eastAsia="ja-JP" w:bidi="ar-LY"/>
          <w:rPrChange w:id="545" w:author="New" w:date="2019-01-12T14:03:00Z">
            <w:rPr>
              <w:ins w:id="546" w:author="New" w:date="2019-01-12T14:03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547" w:author="New" w:date="2019-01-12T14:03:00Z">
          <w:pPr>
            <w:pStyle w:val="ListParagraph"/>
            <w:numPr>
              <w:ilvl w:val="2"/>
              <w:numId w:val="13"/>
            </w:numPr>
            <w:bidi/>
            <w:ind w:left="2137" w:hanging="720"/>
          </w:pPr>
        </w:pPrChange>
      </w:pPr>
      <w:ins w:id="548" w:author="New" w:date="2019-01-12T14:03:00Z">
        <w:r w:rsidRPr="00475BA5">
          <w:rPr>
            <w:rFonts w:eastAsia="MS Mincho" w:cs="Arial"/>
            <w:sz w:val="32"/>
            <w:szCs w:val="32"/>
            <w:rtl/>
            <w:lang w:val="en-US" w:eastAsia="ja-JP" w:bidi="ar-LY"/>
          </w:rPr>
          <w:t>عرض بيانات اللاعب الشخصية.</w:t>
        </w:r>
      </w:ins>
    </w:p>
    <w:p w:rsidR="00475BA5" w:rsidRPr="00DA67EC" w:rsidRDefault="00475BA5">
      <w:pPr>
        <w:pStyle w:val="ListParagraph"/>
        <w:numPr>
          <w:ilvl w:val="3"/>
          <w:numId w:val="13"/>
        </w:numPr>
        <w:bidi/>
        <w:rPr>
          <w:ins w:id="549" w:author="New" w:date="2019-01-12T14:05:00Z"/>
          <w:rFonts w:eastAsia="MS Mincho"/>
          <w:sz w:val="32"/>
          <w:szCs w:val="32"/>
          <w:rtl/>
          <w:lang w:val="en-US" w:eastAsia="ja-JP" w:bidi="ar-LY"/>
          <w:rPrChange w:id="550" w:author="New" w:date="2019-01-12T14:05:00Z">
            <w:rPr>
              <w:ins w:id="551" w:author="New" w:date="2019-01-12T14:05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552" w:author="New" w:date="2019-01-12T14:04:00Z">
          <w:pPr>
            <w:pStyle w:val="ListParagraph"/>
            <w:numPr>
              <w:ilvl w:val="2"/>
              <w:numId w:val="13"/>
            </w:numPr>
            <w:bidi/>
            <w:ind w:left="2137" w:hanging="720"/>
          </w:pPr>
        </w:pPrChange>
      </w:pPr>
      <w:ins w:id="553" w:author="New" w:date="2019-01-12T14:04:00Z">
        <w:r w:rsidRPr="00475BA5">
          <w:rPr>
            <w:rFonts w:eastAsia="MS Mincho"/>
            <w:sz w:val="32"/>
            <w:szCs w:val="32"/>
            <w:lang w:val="en-US" w:eastAsia="ja-JP" w:bidi="ar-LY"/>
          </w:rPr>
          <w:t>button edit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475BA5">
          <w:rPr>
            <w:rFonts w:eastAsia="MS Mincho" w:cs="Arial"/>
            <w:sz w:val="32"/>
            <w:szCs w:val="32"/>
            <w:rtl/>
            <w:lang w:val="en-US" w:eastAsia="ja-JP" w:bidi="ar-LY"/>
          </w:rPr>
          <w:t>الانتقال الى صفحة تعديل البيانات للاعب</w:t>
        </w:r>
      </w:ins>
    </w:p>
    <w:p w:rsidR="00475BA5" w:rsidRPr="00DA67EC" w:rsidRDefault="00DA67EC">
      <w:pPr>
        <w:pStyle w:val="ListParagraph"/>
        <w:numPr>
          <w:ilvl w:val="3"/>
          <w:numId w:val="13"/>
        </w:numPr>
        <w:bidi/>
        <w:rPr>
          <w:ins w:id="554" w:author="New" w:date="2019-01-12T14:00:00Z"/>
          <w:rFonts w:eastAsia="MS Mincho"/>
          <w:sz w:val="32"/>
          <w:szCs w:val="32"/>
          <w:lang w:val="en-US" w:eastAsia="ja-JP" w:bidi="ar-LY"/>
          <w:rPrChange w:id="555" w:author="New" w:date="2019-01-12T14:05:00Z">
            <w:rPr>
              <w:ins w:id="556" w:author="New" w:date="2019-01-12T14:00:00Z"/>
              <w:lang w:val="en-US" w:eastAsia="ja-JP" w:bidi="ar-LY"/>
            </w:rPr>
          </w:rPrChange>
        </w:rPr>
        <w:pPrChange w:id="557" w:author="New" w:date="2019-01-12T14:05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58" w:author="New" w:date="2019-01-12T14:05:00Z">
        <w:r w:rsidRPr="00DA67EC">
          <w:rPr>
            <w:rFonts w:eastAsia="MS Mincho"/>
            <w:sz w:val="32"/>
            <w:szCs w:val="32"/>
            <w:lang w:val="en-US" w:eastAsia="ja-JP" w:bidi="ar-LY"/>
          </w:rPr>
          <w:t>back button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DA67EC">
          <w:rPr>
            <w:rFonts w:eastAsia="MS Mincho" w:cs="Arial"/>
            <w:sz w:val="32"/>
            <w:szCs w:val="32"/>
            <w:rtl/>
            <w:lang w:val="en-US" w:eastAsia="ja-JP" w:bidi="ar-LY"/>
          </w:rPr>
          <w:t>العودة للصفحة الرئيسة للموقع</w:t>
        </w:r>
      </w:ins>
    </w:p>
    <w:p w:rsidR="00475BA5" w:rsidRDefault="00475BA5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59" w:author="New" w:date="2019-01-12T14:07:00Z"/>
          <w:rFonts w:eastAsia="MS Mincho"/>
          <w:sz w:val="32"/>
          <w:szCs w:val="32"/>
          <w:lang w:val="en-US" w:eastAsia="ja-JP" w:bidi="ar-LY"/>
        </w:rPr>
        <w:pPrChange w:id="560" w:author="New" w:date="2019-01-12T14:0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61" w:author="New" w:date="2019-01-12T14:00:00Z">
        <w:r w:rsidRPr="005438B4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62" w:author="New" w:date="2019-01-12T14:09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تعديل الحساب الشخصي</w:t>
        </w:r>
      </w:ins>
      <w:ins w:id="563" w:author="New" w:date="2019-01-12T14:07:00Z">
        <w:r w:rsidR="005438B4"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</w:ins>
    </w:p>
    <w:p w:rsidR="008D02E4" w:rsidRPr="008D02E4" w:rsidRDefault="008D02E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64" w:author="New" w:date="2019-01-12T14:30:00Z"/>
          <w:rFonts w:eastAsia="MS Mincho"/>
          <w:sz w:val="32"/>
          <w:szCs w:val="32"/>
          <w:lang w:val="en-US" w:eastAsia="ja-JP" w:bidi="ar-LY"/>
          <w:rPrChange w:id="565" w:author="New" w:date="2019-01-12T14:30:00Z">
            <w:rPr>
              <w:ins w:id="566" w:author="New" w:date="2019-01-12T14:30:00Z"/>
              <w:rFonts w:eastAsia="MS Mincho" w:cs="Arial"/>
              <w:sz w:val="32"/>
              <w:szCs w:val="32"/>
              <w:lang w:val="en-US" w:eastAsia="ja-JP" w:bidi="ar-LY"/>
            </w:rPr>
          </w:rPrChange>
        </w:rPr>
        <w:pPrChange w:id="567" w:author="New" w:date="2019-01-12T14:08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68" w:author="New" w:date="2019-01-12T14:30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التعديل في البيانات الشخصية</w:t>
        </w:r>
      </w:ins>
    </w:p>
    <w:p w:rsidR="005438B4" w:rsidRPr="005438B4" w:rsidRDefault="005438B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69" w:author="New" w:date="2019-01-12T14:08:00Z"/>
          <w:rFonts w:eastAsia="MS Mincho"/>
          <w:sz w:val="32"/>
          <w:szCs w:val="32"/>
          <w:rtl/>
          <w:lang w:val="en-US" w:eastAsia="ja-JP" w:bidi="ar-LY"/>
          <w:rPrChange w:id="570" w:author="New" w:date="2019-01-12T14:08:00Z">
            <w:rPr>
              <w:ins w:id="571" w:author="New" w:date="2019-01-12T14:08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572" w:author="New" w:date="2019-01-12T14:30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73" w:author="New" w:date="2019-01-12T14:07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ab/>
        </w:r>
        <w:r w:rsidRPr="005438B4">
          <w:rPr>
            <w:rFonts w:eastAsia="MS Mincho"/>
            <w:sz w:val="32"/>
            <w:szCs w:val="32"/>
            <w:lang w:val="en-US" w:eastAsia="ja-JP" w:bidi="ar-LY"/>
          </w:rPr>
          <w:t>save button</w:t>
        </w:r>
      </w:ins>
      <w:ins w:id="574" w:author="New" w:date="2019-01-12T14:08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575" w:author="New" w:date="2019-01-12T14:07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>تقوم بتخزين البيانت اللتي تم تعديلها</w:t>
        </w:r>
      </w:ins>
    </w:p>
    <w:p w:rsidR="005438B4" w:rsidRPr="005438B4" w:rsidRDefault="005438B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76" w:author="New" w:date="2019-01-12T13:47:00Z"/>
          <w:rFonts w:eastAsia="MS Mincho"/>
          <w:sz w:val="32"/>
          <w:szCs w:val="32"/>
          <w:lang w:val="en-US" w:eastAsia="ja-JP" w:bidi="ar-LY"/>
        </w:rPr>
        <w:pPrChange w:id="577" w:author="New" w:date="2019-01-12T14:08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78" w:author="New" w:date="2019-01-12T14:08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ab/>
        </w:r>
        <w:r>
          <w:rPr>
            <w:rFonts w:eastAsia="MS Mincho"/>
            <w:sz w:val="32"/>
            <w:szCs w:val="32"/>
            <w:lang w:val="en-US" w:eastAsia="ja-JP" w:bidi="ar-LY"/>
          </w:rPr>
          <w:t>back button</w:t>
        </w:r>
      </w:ins>
      <w:ins w:id="579" w:author="New" w:date="2019-01-12T14:09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580" w:author="New" w:date="2019-01-12T14:08:00Z">
        <w:r w:rsidRPr="005438B4">
          <w:rPr>
            <w:rFonts w:eastAsia="MS Mincho" w:cs="Arial"/>
            <w:sz w:val="32"/>
            <w:szCs w:val="32"/>
            <w:rtl/>
            <w:lang w:val="en-US" w:eastAsia="ja-JP" w:bidi="ar-LY"/>
          </w:rPr>
          <w:t>للرجوع الى الصفحة السابقة</w:t>
        </w:r>
      </w:ins>
    </w:p>
    <w:p w:rsidR="00C914BF" w:rsidRPr="00747D62" w:rsidRDefault="00C914BF">
      <w:pPr>
        <w:pStyle w:val="ListParagraph"/>
        <w:numPr>
          <w:ilvl w:val="2"/>
          <w:numId w:val="13"/>
        </w:numPr>
        <w:tabs>
          <w:tab w:val="center" w:pos="4513"/>
          <w:tab w:val="left" w:pos="7215"/>
        </w:tabs>
        <w:bidi/>
        <w:jc w:val="both"/>
        <w:rPr>
          <w:ins w:id="581" w:author="New" w:date="2019-01-12T14:10:00Z"/>
          <w:rFonts w:eastAsia="MS Mincho"/>
          <w:i/>
          <w:iCs/>
          <w:sz w:val="28"/>
          <w:szCs w:val="28"/>
          <w:lang w:val="en-US" w:eastAsia="ja-JP" w:bidi="ar-LY"/>
          <w:rPrChange w:id="582" w:author="New" w:date="2019-01-12T14:17:00Z">
            <w:rPr>
              <w:ins w:id="583" w:author="New" w:date="2019-01-12T14:10:00Z"/>
              <w:rFonts w:eastAsia="MS Mincho"/>
              <w:sz w:val="32"/>
              <w:szCs w:val="32"/>
              <w:lang w:val="en-US" w:eastAsia="ja-JP" w:bidi="ar-LY"/>
            </w:rPr>
          </w:rPrChange>
        </w:rPr>
        <w:pPrChange w:id="584" w:author="New" w:date="2019-01-12T13:4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85" w:author="New" w:date="2019-01-12T13:48:00Z">
        <w:r w:rsidRPr="00747D62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86" w:author="New" w:date="2019-01-12T14:17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عرض الرئيسية</w:t>
        </w:r>
      </w:ins>
      <w:ins w:id="587" w:author="New" w:date="2019-01-12T14:10:00Z">
        <w:r w:rsidR="002D7D86" w:rsidRPr="00747D62">
          <w:rPr>
            <w:rFonts w:eastAsia="MS Mincho"/>
            <w:b/>
            <w:bCs/>
            <w:sz w:val="32"/>
            <w:szCs w:val="32"/>
            <w:u w:val="single"/>
            <w:rtl/>
            <w:lang w:val="en-US" w:eastAsia="ja-JP" w:bidi="ar-LY"/>
            <w:rPrChange w:id="588" w:author="New" w:date="2019-01-12T14:17:00Z">
              <w:rPr>
                <w:rFonts w:eastAsia="MS Mincho"/>
                <w:sz w:val="32"/>
                <w:szCs w:val="32"/>
                <w:rtl/>
                <w:lang w:val="en-US" w:eastAsia="ja-JP" w:bidi="ar-LY"/>
              </w:rPr>
            </w:rPrChange>
          </w:rPr>
          <w:t>:</w:t>
        </w:r>
        <w:r w:rsidR="002D7D86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="002D7D86" w:rsidRPr="00747D62">
          <w:rPr>
            <w:rFonts w:eastAsia="MS Mincho"/>
            <w:i/>
            <w:iCs/>
            <w:sz w:val="28"/>
            <w:szCs w:val="28"/>
            <w:rtl/>
            <w:lang w:val="en-US" w:eastAsia="ja-JP"/>
            <w:rPrChange w:id="589" w:author="New" w:date="2019-01-12T14:17:00Z">
              <w:rPr>
                <w:rFonts w:eastAsia="MS Mincho"/>
                <w:sz w:val="32"/>
                <w:szCs w:val="32"/>
                <w:rtl/>
                <w:lang w:val="en-US" w:eastAsia="ja-JP"/>
              </w:rPr>
            </w:rPrChange>
          </w:rPr>
          <w:t>تمكنك من التنقل بين صفحات الموقع فتوفر لك عرض محتويات الرئيسية من :</w:t>
        </w:r>
      </w:ins>
    </w:p>
    <w:p w:rsidR="002D7D86" w:rsidRPr="002D7D86" w:rsidRDefault="002D7D86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90" w:author="New" w:date="2019-01-12T14:11:00Z"/>
          <w:rFonts w:eastAsia="MS Mincho"/>
          <w:sz w:val="32"/>
          <w:szCs w:val="32"/>
          <w:rtl/>
          <w:lang w:val="en-US" w:eastAsia="ja-JP" w:bidi="ar-LY"/>
          <w:rPrChange w:id="591" w:author="New" w:date="2019-01-12T14:11:00Z">
            <w:rPr>
              <w:ins w:id="592" w:author="New" w:date="2019-01-12T14:11:00Z"/>
              <w:rFonts w:eastAsia="MS Mincho" w:cs="Arial"/>
              <w:sz w:val="32"/>
              <w:szCs w:val="32"/>
              <w:rtl/>
              <w:lang w:val="en-US" w:eastAsia="ja-JP" w:bidi="ar-LY"/>
            </w:rPr>
          </w:rPrChange>
        </w:rPr>
        <w:pPrChange w:id="593" w:author="New" w:date="2019-01-12T14:11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594" w:author="New" w:date="2019-01-12T14:10:00Z">
        <w:r w:rsidRPr="002D7D86">
          <w:rPr>
            <w:rFonts w:eastAsia="MS Mincho" w:cs="Arial"/>
            <w:sz w:val="32"/>
            <w:szCs w:val="32"/>
            <w:rtl/>
            <w:lang w:val="en-US" w:eastAsia="ja-JP" w:bidi="ar-LY"/>
          </w:rPr>
          <w:t>زر</w:t>
        </w:r>
        <w:r w:rsidRPr="002D7D86">
          <w:rPr>
            <w:rFonts w:eastAsia="MS Mincho"/>
            <w:sz w:val="32"/>
            <w:szCs w:val="32"/>
            <w:lang w:val="en-US" w:eastAsia="ja-JP" w:bidi="ar-LY"/>
          </w:rPr>
          <w:t xml:space="preserve">log in 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>:</w:t>
        </w:r>
        <w:r w:rsidRPr="002D7D86">
          <w:rPr>
            <w:rFonts w:eastAsia="MS Mincho"/>
            <w:sz w:val="32"/>
            <w:szCs w:val="32"/>
            <w:lang w:val="en-US" w:eastAsia="ja-JP" w:bidi="ar-LY"/>
          </w:rPr>
          <w:t xml:space="preserve"> </w:t>
        </w:r>
        <w:r w:rsidRPr="002D7D86">
          <w:rPr>
            <w:rFonts w:eastAsia="MS Mincho" w:cs="Arial"/>
            <w:sz w:val="32"/>
            <w:szCs w:val="32"/>
            <w:rtl/>
            <w:lang w:val="en-US" w:eastAsia="ja-JP" w:bidi="ar-LY"/>
          </w:rPr>
          <w:t>ينقلك لصفحة تسجيل الدخول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95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596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597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زر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sign up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ينقلك لصفحة تسجيل مستخدم جديد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598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599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00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زر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about us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يعطي معلومات عن الموقع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01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02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03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Our team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يعطي معلومات عن </w:t>
        </w:r>
        <w:proofErr w:type="gramStart"/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الفريق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  <w:proofErr w:type="gramEnd"/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04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05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06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Contact us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نموذج لإرسال </w:t>
        </w:r>
        <w:proofErr w:type="gramStart"/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رسالة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  <w:proofErr w:type="gramEnd"/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07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08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09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About the game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تنقلك الي صفحة النقاشات بالإضافة إلى معلومات عن اللعبة وأخبار </w:t>
        </w:r>
        <w:proofErr w:type="gramStart"/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عنها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  <w:proofErr w:type="gramEnd"/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10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11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12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How to play</w:t>
        </w:r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وضف لطريقة </w:t>
        </w:r>
        <w:proofErr w:type="gramStart"/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للعب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  <w:proofErr w:type="gramEnd"/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13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14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15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استبيان : عن للعبة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16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17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18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Play now</w:t>
        </w:r>
      </w:ins>
      <w:ins w:id="619" w:author="New" w:date="2019-01-12T14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620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تنقلك الى </w:t>
        </w:r>
        <w:proofErr w:type="gramStart"/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اللعبة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  <w:proofErr w:type="gramEnd"/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21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22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23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more like this</w:t>
        </w:r>
      </w:ins>
      <w:ins w:id="624" w:author="New" w:date="2019-01-12T14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625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ألعاب أخرى </w:t>
        </w:r>
        <w:proofErr w:type="gramStart"/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مشابهة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  <w:proofErr w:type="gramEnd"/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26" w:author="New" w:date="2019-01-12T14:16:00Z"/>
          <w:rFonts w:eastAsia="MS Mincho"/>
          <w:sz w:val="32"/>
          <w:szCs w:val="32"/>
          <w:rtl/>
          <w:lang w:val="en-US" w:eastAsia="ja-JP" w:bidi="ar-LY"/>
        </w:rPr>
        <w:pPrChange w:id="627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28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home</w:t>
        </w:r>
      </w:ins>
      <w:ins w:id="629" w:author="New" w:date="2019-01-12T14:17:00Z">
        <w:r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: </w:t>
        </w:r>
      </w:ins>
      <w:ins w:id="630" w:author="New" w:date="2019-01-12T14:16:00Z"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 xml:space="preserve">الصفحة </w:t>
        </w:r>
        <w:proofErr w:type="gramStart"/>
        <w:r w:rsidRPr="00747D62">
          <w:rPr>
            <w:rFonts w:eastAsia="MS Mincho" w:cs="Arial"/>
            <w:sz w:val="32"/>
            <w:szCs w:val="32"/>
            <w:rtl/>
            <w:lang w:val="en-US" w:eastAsia="ja-JP" w:bidi="ar-LY"/>
          </w:rPr>
          <w:t>الرئيسية</w:t>
        </w:r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 .</w:t>
        </w:r>
        <w:proofErr w:type="gramEnd"/>
      </w:ins>
    </w:p>
    <w:p w:rsidR="00747D62" w:rsidRPr="00747D62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31" w:author="New" w:date="2019-01-12T14:16:00Z"/>
          <w:rFonts w:eastAsia="MS Mincho"/>
          <w:sz w:val="32"/>
          <w:szCs w:val="32"/>
          <w:lang w:val="en-US" w:eastAsia="ja-JP" w:bidi="ar-LY"/>
        </w:rPr>
        <w:pPrChange w:id="632" w:author="New" w:date="2019-01-12T14:16:00Z">
          <w:pPr>
            <w:pStyle w:val="ListParagraph"/>
            <w:numPr>
              <w:ilvl w:val="3"/>
              <w:numId w:val="13"/>
            </w:numPr>
            <w:tabs>
              <w:tab w:val="center" w:pos="4513"/>
              <w:tab w:val="left" w:pos="7215"/>
            </w:tabs>
            <w:ind w:left="3064" w:hanging="1080"/>
            <w:jc w:val="both"/>
          </w:pPr>
        </w:pPrChange>
      </w:pPr>
      <w:ins w:id="633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 xml:space="preserve">Privacy policy </w:t>
        </w:r>
      </w:ins>
    </w:p>
    <w:p w:rsidR="002D7D86" w:rsidRDefault="00747D62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ins w:id="634" w:author="New" w:date="2019-01-12T14:17:00Z"/>
          <w:rFonts w:eastAsia="MS Mincho"/>
          <w:sz w:val="32"/>
          <w:szCs w:val="32"/>
          <w:lang w:val="en-US" w:eastAsia="ja-JP" w:bidi="ar-LY"/>
        </w:rPr>
        <w:pPrChange w:id="635" w:author="New" w:date="2019-01-12T14:16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  <w:ins w:id="636" w:author="New" w:date="2019-01-12T14:16:00Z">
        <w:r w:rsidRPr="00747D62">
          <w:rPr>
            <w:rFonts w:eastAsia="MS Mincho"/>
            <w:sz w:val="32"/>
            <w:szCs w:val="32"/>
            <w:lang w:val="en-US" w:eastAsia="ja-JP" w:bidi="ar-LY"/>
          </w:rPr>
          <w:t>Terms of use</w:t>
        </w:r>
      </w:ins>
    </w:p>
    <w:p w:rsidR="00747D62" w:rsidRPr="00747D62" w:rsidRDefault="00747D62">
      <w:pPr>
        <w:tabs>
          <w:tab w:val="center" w:pos="4513"/>
          <w:tab w:val="left" w:pos="7215"/>
        </w:tabs>
        <w:bidi/>
        <w:jc w:val="both"/>
        <w:rPr>
          <w:rFonts w:eastAsia="MS Mincho"/>
          <w:sz w:val="32"/>
          <w:szCs w:val="32"/>
          <w:lang w:val="en-US" w:eastAsia="ja-JP" w:bidi="ar-LY"/>
          <w:rPrChange w:id="637" w:author="New" w:date="2019-01-12T14:17:00Z">
            <w:rPr>
              <w:lang w:val="en-US" w:eastAsia="ja-JP" w:bidi="ar-LY"/>
            </w:rPr>
          </w:rPrChange>
        </w:rPr>
        <w:pPrChange w:id="638" w:author="New" w:date="2019-01-12T14:17:00Z">
          <w:pPr>
            <w:pStyle w:val="ListParagraph"/>
            <w:numPr>
              <w:ilvl w:val="2"/>
              <w:numId w:val="13"/>
            </w:numPr>
            <w:tabs>
              <w:tab w:val="center" w:pos="4513"/>
              <w:tab w:val="left" w:pos="7215"/>
            </w:tabs>
            <w:bidi/>
            <w:ind w:left="2137" w:hanging="720"/>
            <w:jc w:val="both"/>
          </w:pPr>
        </w:pPrChange>
      </w:pPr>
    </w:p>
    <w:p w:rsidR="00293B56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639" w:author="New" w:date="2019-01-03T19:27:00Z"/>
          <w:rFonts w:eastAsia="MS Mincho"/>
          <w:sz w:val="32"/>
          <w:szCs w:val="32"/>
          <w:lang w:val="en-US" w:eastAsia="ja-JP" w:bidi="ar-LY"/>
        </w:rPr>
      </w:pPr>
      <w:moveFromRangeStart w:id="640" w:author="New" w:date="2019-01-03T19:27:00Z" w:name="move534306959"/>
      <w:moveFrom w:id="641" w:author="New" w:date="2019-01-03T19:27:00Z"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بدء</w:t>
        </w:r>
        <w:r w:rsidR="0051568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اللعبة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9"/>
        <w:gridCol w:w="2070"/>
      </w:tblGrid>
      <w:tr w:rsidR="00AA4DC4" w:rsidRPr="00AA4DC4" w:rsidDel="00C914BF" w:rsidTr="006D006E">
        <w:trPr>
          <w:tblCellSpacing w:w="15" w:type="dxa"/>
          <w:del w:id="642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43" w:author="New" w:date="2019-01-12T13:45:00Z"/>
                <w:moveFrom w:id="644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45" w:author="New" w:date="2019-01-03T19:27:00Z">
              <w:del w:id="646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5.1.3.1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47" w:author="New" w:date="2019-01-12T13:45:00Z"/>
                <w:moveFrom w:id="64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49" w:author="New" w:date="2019-01-03T19:27:00Z">
              <w:del w:id="65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51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AA4DC4">
            <w:pPr>
              <w:bidi/>
              <w:spacing w:after="0" w:line="240" w:lineRule="auto"/>
              <w:jc w:val="both"/>
              <w:rPr>
                <w:del w:id="652" w:author="New" w:date="2019-01-12T13:45:00Z"/>
                <w:moveFrom w:id="65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54" w:author="New" w:date="2019-01-03T19:27:00Z">
              <w:del w:id="65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بدء اللعبة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56" w:author="New" w:date="2019-01-12T13:45:00Z"/>
                <w:moveFrom w:id="65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58" w:author="New" w:date="2019-01-03T19:27:00Z">
              <w:del w:id="65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60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AA4DC4">
            <w:pPr>
              <w:bidi/>
              <w:spacing w:after="0" w:line="240" w:lineRule="auto"/>
              <w:jc w:val="both"/>
              <w:rPr>
                <w:del w:id="661" w:author="New" w:date="2019-01-12T13:45:00Z"/>
                <w:moveFrom w:id="66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63" w:author="New" w:date="2019-01-03T19:27:00Z">
              <w:del w:id="66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غرض الدخول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65" w:author="New" w:date="2019-01-12T13:45:00Z"/>
                <w:moveFrom w:id="66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67" w:author="New" w:date="2019-01-03T19:27:00Z">
              <w:del w:id="66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69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AA4DC4">
            <w:pPr>
              <w:bidi/>
              <w:spacing w:after="0" w:line="240" w:lineRule="auto"/>
              <w:jc w:val="both"/>
              <w:rPr>
                <w:del w:id="670" w:author="New" w:date="2019-01-12T13:45:00Z"/>
                <w:moveFrom w:id="67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72" w:author="New" w:date="2019-01-03T19:27:00Z">
              <w:del w:id="67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ينقر اللاعب على بدء اللعب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 w:rsidP="006D006E">
            <w:pPr>
              <w:bidi/>
              <w:spacing w:after="0" w:line="240" w:lineRule="auto"/>
              <w:rPr>
                <w:del w:id="674" w:author="New" w:date="2019-01-12T13:45:00Z"/>
                <w:moveFrom w:id="67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76" w:author="New" w:date="2019-01-03T19:27:00Z">
              <w:del w:id="67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D8747E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المبدئي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78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679" w:author="New" w:date="2019-01-12T13:45:00Z"/>
                <w:moveFrom w:id="68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81" w:author="New" w:date="2019-01-03T19:27:00Z">
              <w:del w:id="68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أن تكون الصفحة محملة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83" w:author="New" w:date="2019-01-12T13:45:00Z"/>
                <w:moveFrom w:id="68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85" w:author="New" w:date="2019-01-03T19:27:00Z">
              <w:del w:id="68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87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688" w:author="New" w:date="2019-01-12T13:45:00Z"/>
                <w:moveFrom w:id="68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90" w:author="New" w:date="2019-01-03T19:27:00Z">
              <w:del w:id="69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692" w:author="New" w:date="2019-01-12T13:45:00Z"/>
                <w:moveFrom w:id="69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94" w:author="New" w:date="2019-01-03T19:27:00Z">
              <w:del w:id="69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AA4DC4" w:rsidRPr="00AA4DC4" w:rsidDel="00C914BF" w:rsidTr="006D006E">
        <w:trPr>
          <w:tblCellSpacing w:w="15" w:type="dxa"/>
          <w:del w:id="696" w:author="New" w:date="2019-01-12T13:45:00Z"/>
        </w:trPr>
        <w:tc>
          <w:tcPr>
            <w:tcW w:w="5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697" w:author="New" w:date="2019-01-12T13:45:00Z"/>
                <w:moveFrom w:id="69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699" w:author="New" w:date="2019-01-03T19:27:00Z">
              <w:del w:id="70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تُحمّل اللعبة</w:delText>
                </w:r>
              </w:del>
            </w:moveFrom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E6C6D">
            <w:pPr>
              <w:bidi/>
              <w:spacing w:after="0" w:line="240" w:lineRule="auto"/>
              <w:jc w:val="both"/>
              <w:rPr>
                <w:del w:id="701" w:author="New" w:date="2019-01-12T13:45:00Z"/>
                <w:moveFrom w:id="70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03" w:author="New" w:date="2019-01-03T19:27:00Z">
              <w:del w:id="70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705" w:author="New" w:date="2019-01-03T19:27:00Z"/>
          <w:rFonts w:eastAsia="MS Mincho"/>
          <w:sz w:val="32"/>
          <w:szCs w:val="32"/>
          <w:lang w:val="en-US" w:eastAsia="ja-JP" w:bidi="ar-LY"/>
        </w:rPr>
      </w:pPr>
    </w:p>
    <w:p w:rsidR="00293B56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706" w:author="New" w:date="2019-01-03T19:27:00Z"/>
          <w:rFonts w:eastAsia="MS Mincho"/>
          <w:sz w:val="32"/>
          <w:szCs w:val="32"/>
          <w:lang w:val="en-US" w:eastAsia="ja-JP" w:bidi="ar-LY"/>
        </w:rPr>
      </w:pPr>
      <w:moveFrom w:id="707" w:author="New" w:date="2019-01-03T19:27:00Z"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النقرعلى</w:t>
        </w:r>
        <w:r w:rsidR="0051568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 xml:space="preserve"> </w:t>
        </w:r>
        <w:r w:rsidRPr="003E6C6D" w:rsidDel="002A5705">
          <w:rPr>
            <w:rFonts w:eastAsia="MS Mincho" w:hint="cs"/>
            <w:sz w:val="32"/>
            <w:szCs w:val="32"/>
            <w:rtl/>
            <w:lang w:val="en-US" w:eastAsia="ja-JP" w:bidi="ar-LY"/>
          </w:rPr>
          <w:t>هدف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35CA9" w:rsidRPr="006D006E" w:rsidDel="00C914BF" w:rsidTr="00231D0F">
        <w:trPr>
          <w:tblCellSpacing w:w="15" w:type="dxa"/>
          <w:del w:id="708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709" w:author="New" w:date="2019-01-12T13:45:00Z"/>
                <w:moveFrom w:id="710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11" w:author="New" w:date="2019-01-03T19:27:00Z">
              <w:del w:id="712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5.1.3.2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13" w:author="New" w:date="2019-01-12T13:45:00Z"/>
                <w:moveFrom w:id="71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15" w:author="New" w:date="2019-01-03T19:27:00Z">
              <w:del w:id="71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17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18" w:author="New" w:date="2019-01-12T13:45:00Z"/>
                <w:moveFrom w:id="71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20" w:author="New" w:date="2019-01-03T19:27:00Z">
              <w:del w:id="72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النقر على هدف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22" w:author="New" w:date="2019-01-12T13:45:00Z"/>
                <w:moveFrom w:id="72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24" w:author="New" w:date="2019-01-03T19:27:00Z">
              <w:del w:id="72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26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27" w:author="New" w:date="2019-01-12T13:45:00Z"/>
                <w:moveFrom w:id="72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29" w:author="New" w:date="2019-01-03T19:27:00Z">
              <w:del w:id="73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طريقة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31" w:author="New" w:date="2019-01-12T13:45:00Z"/>
                <w:moveFrom w:id="73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33" w:author="New" w:date="2019-01-03T19:27:00Z">
              <w:del w:id="73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35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736" w:author="New" w:date="2019-01-12T13:45:00Z"/>
                <w:moveFrom w:id="73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38" w:author="New" w:date="2019-01-03T19:27:00Z">
              <w:del w:id="73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ينقر اللاعب على أحد صور </w:delText>
                </w:r>
                <w:r w:rsidR="00323EA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الأهداف على الشاشة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40" w:author="New" w:date="2019-01-12T13:45:00Z"/>
                <w:moveFrom w:id="74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42" w:author="New" w:date="2019-01-03T19:27:00Z">
              <w:del w:id="74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44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5CA9">
            <w:pPr>
              <w:bidi/>
              <w:spacing w:after="0" w:line="240" w:lineRule="auto"/>
              <w:jc w:val="both"/>
              <w:rPr>
                <w:del w:id="745" w:author="New" w:date="2019-01-12T13:45:00Z"/>
                <w:moveFrom w:id="74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47" w:author="New" w:date="2019-01-03T19:27:00Z">
              <w:del w:id="74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أن تكون </w:delText>
                </w:r>
                <w:r w:rsidR="00323EA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اللعبة قيد التشغيل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49" w:author="New" w:date="2019-01-12T13:45:00Z"/>
                <w:moveFrom w:id="75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51" w:author="New" w:date="2019-01-03T19:27:00Z">
              <w:del w:id="75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53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54" w:author="New" w:date="2019-01-12T13:45:00Z"/>
                <w:moveFrom w:id="7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56" w:author="New" w:date="2019-01-03T19:27:00Z">
              <w:del w:id="75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58" w:author="New" w:date="2019-01-12T13:45:00Z"/>
                <w:moveFrom w:id="75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60" w:author="New" w:date="2019-01-03T19:27:00Z">
              <w:del w:id="76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235CA9" w:rsidRPr="006D006E" w:rsidDel="00C914BF" w:rsidTr="00231D0F">
        <w:trPr>
          <w:tblCellSpacing w:w="15" w:type="dxa"/>
          <w:del w:id="762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63" w:author="New" w:date="2019-01-12T13:45:00Z"/>
                <w:moveFrom w:id="7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65" w:author="New" w:date="2019-01-03T19:27:00Z">
              <w:del w:id="76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تُلغى أحد الأهداف من على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35CA9" w:rsidRPr="006D006E" w:rsidDel="00C914BF" w:rsidRDefault="00235CA9" w:rsidP="0051568D">
            <w:pPr>
              <w:bidi/>
              <w:spacing w:after="0" w:line="240" w:lineRule="auto"/>
              <w:jc w:val="both"/>
              <w:rPr>
                <w:del w:id="767" w:author="New" w:date="2019-01-12T13:45:00Z"/>
                <w:moveFrom w:id="76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69" w:author="New" w:date="2019-01-03T19:27:00Z">
              <w:del w:id="77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771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772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773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إلغاء هدف من القائمة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323EA4" w:rsidRPr="006D006E" w:rsidDel="00C914BF" w:rsidTr="00231D0F">
        <w:trPr>
          <w:tblCellSpacing w:w="15" w:type="dxa"/>
          <w:del w:id="774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23EA4">
            <w:pPr>
              <w:bidi/>
              <w:spacing w:after="0" w:line="240" w:lineRule="auto"/>
              <w:jc w:val="both"/>
              <w:rPr>
                <w:del w:id="775" w:author="New" w:date="2019-01-12T13:45:00Z"/>
                <w:moveFrom w:id="776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77" w:author="New" w:date="2019-01-03T19:27:00Z">
              <w:del w:id="778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5.1.3.3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79" w:author="New" w:date="2019-01-12T13:45:00Z"/>
                <w:moveFrom w:id="78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81" w:author="New" w:date="2019-01-03T19:27:00Z">
              <w:del w:id="78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783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84" w:author="New" w:date="2019-01-12T13:45:00Z"/>
                <w:moveFrom w:id="78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86" w:author="New" w:date="2019-01-03T19:27:00Z">
              <w:del w:id="78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إلغاء هدف من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88" w:author="New" w:date="2019-01-12T13:45:00Z"/>
                <w:moveFrom w:id="78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90" w:author="New" w:date="2019-01-03T19:27:00Z">
              <w:del w:id="79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792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93" w:author="New" w:date="2019-01-12T13:45:00Z"/>
                <w:moveFrom w:id="79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95" w:author="New" w:date="2019-01-03T19:27:00Z">
              <w:del w:id="79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وسيلة الربح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797" w:author="New" w:date="2019-01-12T13:45:00Z"/>
                <w:moveFrom w:id="79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799" w:author="New" w:date="2019-01-03T19:27:00Z">
              <w:del w:id="80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01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02" w:author="New" w:date="2019-01-12T13:45:00Z"/>
                <w:moveFrom w:id="80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04" w:author="New" w:date="2019-01-03T19:27:00Z">
              <w:del w:id="80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يقوم النظام بحذف أحد الأهداف من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06" w:author="New" w:date="2019-01-12T13:45:00Z"/>
                <w:moveFrom w:id="80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08" w:author="New" w:date="2019-01-03T19:27:00Z">
              <w:del w:id="80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10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323EA4">
            <w:pPr>
              <w:bidi/>
              <w:spacing w:after="0" w:line="240" w:lineRule="auto"/>
              <w:jc w:val="both"/>
              <w:rPr>
                <w:del w:id="811" w:author="New" w:date="2019-01-12T13:45:00Z"/>
                <w:moveFrom w:id="81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13" w:author="New" w:date="2019-01-03T19:27:00Z">
              <w:del w:id="81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أن اللاعب قام بالنقر على </w:delText>
                </w:r>
                <w:r w:rsidR="00281025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الهدف 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15" w:author="New" w:date="2019-01-12T13:45:00Z"/>
                <w:moveFrom w:id="81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17" w:author="New" w:date="2019-01-03T19:27:00Z">
              <w:del w:id="81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19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20" w:author="New" w:date="2019-01-12T13:45:00Z"/>
                <w:moveFrom w:id="82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22" w:author="New" w:date="2019-01-03T19:27:00Z">
              <w:del w:id="82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24" w:author="New" w:date="2019-01-12T13:45:00Z"/>
                <w:moveFrom w:id="82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26" w:author="New" w:date="2019-01-03T19:27:00Z">
              <w:del w:id="82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323EA4" w:rsidRPr="006D006E" w:rsidDel="00C914BF" w:rsidTr="00231D0F">
        <w:trPr>
          <w:tblCellSpacing w:w="15" w:type="dxa"/>
          <w:del w:id="828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29" w:author="New" w:date="2019-01-12T13:45:00Z"/>
                <w:moveFrom w:id="83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31" w:author="New" w:date="2019-01-03T19:27:00Z">
              <w:del w:id="83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يختفي الهدف من القائمة على اليسار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323EA4" w:rsidRPr="006D006E" w:rsidDel="00C914BF" w:rsidRDefault="00323EA4" w:rsidP="0051568D">
            <w:pPr>
              <w:bidi/>
              <w:spacing w:after="0" w:line="240" w:lineRule="auto"/>
              <w:jc w:val="both"/>
              <w:rPr>
                <w:del w:id="833" w:author="New" w:date="2019-01-12T13:45:00Z"/>
                <w:moveFrom w:id="83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35" w:author="New" w:date="2019-01-03T19:27:00Z">
              <w:del w:id="83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837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3E6C6D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838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839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المؤقت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281025" w:rsidRPr="006D006E" w:rsidDel="00C914BF" w:rsidTr="00231D0F">
        <w:trPr>
          <w:tblCellSpacing w:w="15" w:type="dxa"/>
          <w:del w:id="840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81025">
            <w:pPr>
              <w:bidi/>
              <w:spacing w:after="0" w:line="240" w:lineRule="auto"/>
              <w:jc w:val="both"/>
              <w:rPr>
                <w:del w:id="841" w:author="New" w:date="2019-01-12T13:45:00Z"/>
                <w:moveFrom w:id="842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43" w:author="New" w:date="2019-01-03T19:27:00Z">
              <w:del w:id="844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5.1.3.4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45" w:author="New" w:date="2019-01-12T13:45:00Z"/>
                <w:moveFrom w:id="84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47" w:author="New" w:date="2019-01-03T19:27:00Z">
              <w:del w:id="84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49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850" w:author="New" w:date="2019-01-12T13:45:00Z"/>
                <w:moveFrom w:id="85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52" w:author="New" w:date="2019-01-03T19:27:00Z">
              <w:del w:id="85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المؤقت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54" w:author="New" w:date="2019-01-12T13:45:00Z"/>
                <w:moveFrom w:id="8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56" w:author="New" w:date="2019-01-03T19:27:00Z">
              <w:del w:id="85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58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859" w:author="New" w:date="2019-01-12T13:45:00Z"/>
                <w:moveFrom w:id="86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61" w:author="New" w:date="2019-01-03T19:27:00Z">
              <w:del w:id="86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طريقة حصر الدرجة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63" w:author="New" w:date="2019-01-12T13:45:00Z"/>
                <w:moveFrom w:id="86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65" w:author="New" w:date="2019-01-03T19:27:00Z">
              <w:del w:id="86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67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231D0F">
            <w:pPr>
              <w:bidi/>
              <w:spacing w:after="0" w:line="240" w:lineRule="auto"/>
              <w:jc w:val="both"/>
              <w:rPr>
                <w:del w:id="868" w:author="New" w:date="2019-01-12T13:45:00Z"/>
                <w:moveFrom w:id="86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70" w:author="New" w:date="2019-01-03T19:27:00Z">
              <w:del w:id="87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يقوم النظام بعد الثواني والدقائقحتى انتهاء اللعبة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72" w:author="New" w:date="2019-01-12T13:45:00Z"/>
                <w:moveFrom w:id="87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74" w:author="New" w:date="2019-01-03T19:27:00Z">
              <w:del w:id="87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76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877" w:author="New" w:date="2019-01-12T13:45:00Z"/>
                <w:moveFrom w:id="87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79" w:author="New" w:date="2019-01-03T19:27:00Z">
              <w:del w:id="88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أن اللعبة قيد التشغيل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81" w:author="New" w:date="2019-01-12T13:45:00Z"/>
                <w:moveFrom w:id="88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83" w:author="New" w:date="2019-01-03T19:27:00Z">
              <w:del w:id="88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85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86" w:author="New" w:date="2019-01-12T13:45:00Z"/>
                <w:moveFrom w:id="88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88" w:author="New" w:date="2019-01-03T19:27:00Z">
              <w:del w:id="88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90" w:author="New" w:date="2019-01-12T13:45:00Z"/>
                <w:moveFrom w:id="89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92" w:author="New" w:date="2019-01-03T19:27:00Z">
              <w:del w:id="89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281025" w:rsidRPr="006D006E" w:rsidDel="00C914BF" w:rsidTr="00231D0F">
        <w:trPr>
          <w:tblCellSpacing w:w="15" w:type="dxa"/>
          <w:del w:id="894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31D0F" w:rsidP="0051568D">
            <w:pPr>
              <w:bidi/>
              <w:spacing w:after="0" w:line="240" w:lineRule="auto"/>
              <w:jc w:val="both"/>
              <w:rPr>
                <w:del w:id="895" w:author="New" w:date="2019-01-12T13:45:00Z"/>
                <w:moveFrom w:id="89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897" w:author="New" w:date="2019-01-03T19:27:00Z">
              <w:del w:id="89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عدد ثواني ودقائق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81025" w:rsidRPr="006D006E" w:rsidDel="00C914BF" w:rsidRDefault="00281025" w:rsidP="0051568D">
            <w:pPr>
              <w:bidi/>
              <w:spacing w:after="0" w:line="240" w:lineRule="auto"/>
              <w:jc w:val="both"/>
              <w:rPr>
                <w:del w:id="899" w:author="New" w:date="2019-01-12T13:45:00Z"/>
                <w:moveFrom w:id="90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01" w:author="New" w:date="2019-01-03T19:27:00Z">
              <w:del w:id="90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903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AA4DC4">
      <w:pPr>
        <w:pStyle w:val="ListParagraph"/>
        <w:numPr>
          <w:ilvl w:val="3"/>
          <w:numId w:val="13"/>
        </w:numPr>
        <w:tabs>
          <w:tab w:val="center" w:pos="4513"/>
          <w:tab w:val="left" w:pos="7215"/>
        </w:tabs>
        <w:bidi/>
        <w:jc w:val="both"/>
        <w:rPr>
          <w:moveFrom w:id="904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905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اكتمال القائمة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9"/>
        <w:gridCol w:w="1980"/>
      </w:tblGrid>
      <w:tr w:rsidR="00014E0B" w:rsidRPr="006D006E" w:rsidDel="00C914BF" w:rsidTr="0051568D">
        <w:trPr>
          <w:tblCellSpacing w:w="15" w:type="dxa"/>
          <w:del w:id="906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293B56" w:rsidRPr="006D006E" w:rsidDel="00C914BF" w:rsidRDefault="00014E0B">
            <w:pPr>
              <w:bidi/>
              <w:spacing w:after="0" w:line="240" w:lineRule="auto"/>
              <w:jc w:val="both"/>
              <w:rPr>
                <w:del w:id="907" w:author="New" w:date="2019-01-12T13:45:00Z"/>
                <w:moveFrom w:id="908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09" w:author="New" w:date="2019-01-03T19:27:00Z">
              <w:del w:id="910" w:author="New" w:date="2019-01-12T13:45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</w:delText>
                </w:r>
                <w:r w:rsidR="00707A48"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5.1.3.5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11" w:author="New" w:date="2019-01-12T13:45:00Z"/>
                <w:moveFrom w:id="91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13" w:author="New" w:date="2019-01-03T19:27:00Z">
              <w:del w:id="91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15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16" w:author="New" w:date="2019-01-12T13:45:00Z"/>
                <w:moveFrom w:id="91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18" w:author="New" w:date="2019-01-03T19:27:00Z">
              <w:del w:id="91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اكتمال القائمة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20" w:author="New" w:date="2019-01-12T13:45:00Z"/>
                <w:moveFrom w:id="92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22" w:author="New" w:date="2019-01-03T19:27:00Z">
              <w:del w:id="923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24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25" w:author="New" w:date="2019-01-12T13:45:00Z"/>
                <w:moveFrom w:id="92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27" w:author="New" w:date="2019-01-03T19:27:00Z">
              <w:del w:id="92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طريقة الربح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29" w:author="New" w:date="2019-01-12T13:45:00Z"/>
                <w:moveFrom w:id="93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31" w:author="New" w:date="2019-01-03T19:27:00Z">
              <w:del w:id="932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33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34" w:author="New" w:date="2019-01-12T13:45:00Z"/>
                <w:moveFrom w:id="93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36" w:author="New" w:date="2019-01-03T19:27:00Z">
              <w:del w:id="937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تخلو القائمة من الأهداف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38" w:author="New" w:date="2019-01-12T13:45:00Z"/>
                <w:moveFrom w:id="93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40" w:author="New" w:date="2019-01-03T19:27:00Z">
              <w:del w:id="941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42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43" w:author="New" w:date="2019-01-12T13:45:00Z"/>
                <w:moveFrom w:id="94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45" w:author="New" w:date="2019-01-03T19:27:00Z">
              <w:del w:id="946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أن اللاعب قام بالنقر على الهدف 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47" w:author="New" w:date="2019-01-12T13:45:00Z"/>
                <w:moveFrom w:id="94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49" w:author="New" w:date="2019-01-03T19:27:00Z">
              <w:del w:id="950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51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52" w:author="New" w:date="2019-01-12T13:45:00Z"/>
                <w:moveFrom w:id="95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54" w:author="New" w:date="2019-01-03T19:27:00Z">
              <w:del w:id="955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56" w:author="New" w:date="2019-01-12T13:45:00Z"/>
                <w:moveFrom w:id="95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58" w:author="New" w:date="2019-01-03T19:27:00Z">
              <w:del w:id="959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014E0B" w:rsidRPr="006D006E" w:rsidDel="00C914BF" w:rsidTr="0051568D">
        <w:trPr>
          <w:tblCellSpacing w:w="15" w:type="dxa"/>
          <w:del w:id="960" w:author="New" w:date="2019-01-12T13:45:00Z"/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61" w:author="New" w:date="2019-01-12T13:45:00Z"/>
                <w:moveFrom w:id="96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63" w:author="New" w:date="2019-01-03T19:27:00Z">
              <w:del w:id="964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تخرج إشعار انتهاء اللعبة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hideMark/>
          </w:tcPr>
          <w:p w:rsidR="00014E0B" w:rsidRPr="006D006E" w:rsidDel="00C914BF" w:rsidRDefault="00014E0B" w:rsidP="0051568D">
            <w:pPr>
              <w:bidi/>
              <w:spacing w:after="0" w:line="240" w:lineRule="auto"/>
              <w:jc w:val="both"/>
              <w:rPr>
                <w:del w:id="965" w:author="New" w:date="2019-01-12T13:45:00Z"/>
                <w:moveFrom w:id="96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67" w:author="New" w:date="2019-01-03T19:27:00Z">
              <w:del w:id="968" w:author="New" w:date="2019-01-12T13:45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RPr="006D006E" w:rsidDel="002A5705" w:rsidRDefault="00293B56">
      <w:pPr>
        <w:pStyle w:val="ListParagraph"/>
        <w:tabs>
          <w:tab w:val="center" w:pos="4513"/>
          <w:tab w:val="left" w:pos="7215"/>
        </w:tabs>
        <w:bidi/>
        <w:ind w:left="2340"/>
        <w:jc w:val="both"/>
        <w:rPr>
          <w:moveFrom w:id="969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</w:p>
    <w:p w:rsidR="00293B56" w:rsidRPr="006D006E" w:rsidDel="002A5705" w:rsidRDefault="00AA4DC4">
      <w:pPr>
        <w:pStyle w:val="ListParagraph"/>
        <w:numPr>
          <w:ilvl w:val="3"/>
          <w:numId w:val="15"/>
        </w:numPr>
        <w:tabs>
          <w:tab w:val="center" w:pos="4513"/>
          <w:tab w:val="left" w:pos="7215"/>
        </w:tabs>
        <w:bidi/>
        <w:jc w:val="both"/>
        <w:rPr>
          <w:moveFrom w:id="970" w:author="New" w:date="2019-01-03T19:27:00Z"/>
          <w:rFonts w:asciiTheme="minorBidi" w:eastAsia="MS Mincho" w:hAnsiTheme="minorBidi"/>
          <w:sz w:val="32"/>
          <w:szCs w:val="32"/>
          <w:lang w:val="en-US" w:eastAsia="ja-JP" w:bidi="ar-LY"/>
        </w:rPr>
      </w:pPr>
      <w:moveFrom w:id="971" w:author="New" w:date="2019-01-03T19:27:00Z">
        <w:r w:rsidRPr="006D006E" w:rsidDel="002A5705">
          <w:rPr>
            <w:rFonts w:asciiTheme="minorBidi" w:eastAsia="MS Mincho" w:hAnsiTheme="minorBidi"/>
            <w:sz w:val="32"/>
            <w:szCs w:val="32"/>
            <w:rtl/>
            <w:lang w:val="en-US" w:eastAsia="ja-JP" w:bidi="ar-LY"/>
          </w:rPr>
          <w:t>إعادة اللعب</w:t>
        </w:r>
      </w:moveFrom>
    </w:p>
    <w:tbl>
      <w:tblPr>
        <w:tblW w:w="761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972" w:author="New" w:date="2019-01-12T13:44:00Z">
          <w:tblPr>
            <w:tblW w:w="7619" w:type="dxa"/>
            <w:tblCellSpacing w:w="15" w:type="dxa"/>
            <w:tbl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639"/>
        <w:gridCol w:w="1980"/>
        <w:tblGridChange w:id="973">
          <w:tblGrid>
            <w:gridCol w:w="5639"/>
            <w:gridCol w:w="1980"/>
          </w:tblGrid>
        </w:tblGridChange>
      </w:tblGrid>
      <w:tr w:rsidR="00707A48" w:rsidRPr="006D006E" w:rsidDel="00C914BF" w:rsidTr="00C914BF">
        <w:trPr>
          <w:tblCellSpacing w:w="15" w:type="dxa"/>
          <w:del w:id="974" w:author="New" w:date="2019-01-12T13:44:00Z"/>
          <w:trPrChange w:id="975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976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293B56" w:rsidRPr="006D006E" w:rsidDel="00C914BF" w:rsidRDefault="00707A48">
            <w:pPr>
              <w:bidi/>
              <w:spacing w:after="0" w:line="240" w:lineRule="auto"/>
              <w:jc w:val="both"/>
              <w:rPr>
                <w:del w:id="977" w:author="New" w:date="2019-01-12T13:44:00Z"/>
                <w:moveFrom w:id="978" w:author="New" w:date="2019-01-03T19:27:00Z"/>
                <w:rFonts w:asciiTheme="minorBidi" w:eastAsia="Times New Roman" w:hAnsiTheme="minorBidi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79" w:author="New" w:date="2019-01-03T19:27:00Z">
              <w:del w:id="980" w:author="New" w:date="2019-01-12T13:44:00Z">
                <w:r w:rsidRPr="006D006E" w:rsidDel="00C914BF">
                  <w:rPr>
                    <w:rFonts w:asciiTheme="minorBidi" w:eastAsia="Times New Roman" w:hAnsiTheme="minorBidi"/>
                    <w:b/>
                    <w:bCs/>
                    <w:color w:val="000000"/>
                    <w:sz w:val="21"/>
                    <w:szCs w:val="21"/>
                    <w:bdr w:val="none" w:sz="0" w:space="0" w:color="auto" w:frame="1"/>
                    <w:lang w:val="en-US" w:eastAsia="en-US"/>
                  </w:rPr>
                  <w:delText>FR5.1.3.6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981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82" w:author="New" w:date="2019-01-12T13:44:00Z"/>
                <w:moveFrom w:id="98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84" w:author="New" w:date="2019-01-03T19:27:00Z">
              <w:del w:id="985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رمز العملية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986" w:author="New" w:date="2019-01-12T13:44:00Z"/>
          <w:trPrChange w:id="987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988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89" w:author="New" w:date="2019-01-12T13:44:00Z"/>
                <w:moveFrom w:id="99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91" w:author="New" w:date="2019-01-03T19:27:00Z">
              <w:del w:id="992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إعادة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993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994" w:author="New" w:date="2019-01-12T13:44:00Z"/>
                <w:moveFrom w:id="99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996" w:author="New" w:date="2019-01-03T19:27:00Z">
              <w:del w:id="997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العملية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998" w:author="New" w:date="2019-01-12T13:44:00Z"/>
          <w:trPrChange w:id="999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00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01" w:author="New" w:date="2019-01-12T13:44:00Z"/>
                <w:moveFrom w:id="1002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03" w:author="New" w:date="2019-01-03T19:27:00Z">
              <w:del w:id="1004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تسمح للاعب بإعادة اللعب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05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06" w:author="New" w:date="2019-01-12T13:44:00Z"/>
                <w:moveFrom w:id="1007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08" w:author="New" w:date="2019-01-03T19:27:00Z">
              <w:del w:id="1009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المبرر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10" w:author="New" w:date="2019-01-12T13:44:00Z"/>
          <w:trPrChange w:id="1011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12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13" w:author="New" w:date="2019-01-12T13:44:00Z"/>
                <w:moveFrom w:id="1014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15" w:author="New" w:date="2019-01-03T19:27:00Z">
              <w:del w:id="1016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ينقر اللاعب على زر الإعادة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17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18" w:author="New" w:date="2019-01-12T13:44:00Z"/>
                <w:moveFrom w:id="1019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20" w:author="New" w:date="2019-01-03T19:27:00Z">
              <w:del w:id="1021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الوصف </w:delText>
                </w:r>
                <w:r w:rsidR="009E33D4"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المبدئ</w:delText>
                </w:r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 xml:space="preserve"> للخطوات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22" w:author="New" w:date="2019-01-12T13:44:00Z"/>
          <w:trPrChange w:id="1023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24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25" w:author="New" w:date="2019-01-12T13:44:00Z"/>
                <w:moveFrom w:id="1026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27" w:author="New" w:date="2019-01-03T19:27:00Z">
              <w:del w:id="1028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لا يوجد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29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30" w:author="New" w:date="2019-01-12T13:44:00Z"/>
                <w:moveFrom w:id="1031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32" w:author="New" w:date="2019-01-03T19:27:00Z">
              <w:del w:id="1033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شروط سابقة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34" w:author="New" w:date="2019-01-12T13:44:00Z"/>
          <w:trPrChange w:id="1035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36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37" w:author="New" w:date="2019-01-12T13:44:00Z"/>
                <w:moveFrom w:id="1038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39" w:author="New" w:date="2019-01-03T19:27:00Z">
              <w:del w:id="1040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ضغطة زر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41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42" w:author="New" w:date="2019-01-12T13:44:00Z"/>
                <w:moveFrom w:id="1043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44" w:author="New" w:date="2019-01-03T19:27:00Z">
              <w:del w:id="1045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المدخلات</w:delText>
                </w:r>
              </w:del>
            </w:moveFrom>
          </w:p>
        </w:tc>
      </w:tr>
      <w:tr w:rsidR="00707A48" w:rsidRPr="006D006E" w:rsidDel="00C914BF" w:rsidTr="00C914BF">
        <w:trPr>
          <w:tblCellSpacing w:w="15" w:type="dxa"/>
          <w:del w:id="1046" w:author="New" w:date="2019-01-12T13:44:00Z"/>
          <w:trPrChange w:id="1047" w:author="New" w:date="2019-01-12T13:44:00Z">
            <w:trPr>
              <w:tblCellSpacing w:w="15" w:type="dxa"/>
            </w:trPr>
          </w:trPrChange>
        </w:trPr>
        <w:tc>
          <w:tcPr>
            <w:tcW w:w="55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48" w:author="New" w:date="2019-01-12T13:44:00Z">
              <w:tcPr>
                <w:tcW w:w="5594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49" w:author="New" w:date="2019-01-12T13:44:00Z"/>
                <w:moveFrom w:id="1050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51" w:author="New" w:date="2019-01-03T19:27:00Z">
              <w:del w:id="1052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يتم تحميل لعبة جديدة</w:delText>
                </w:r>
              </w:del>
            </w:moveFrom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14" w:type="dxa"/>
              <w:left w:w="114" w:type="dxa"/>
              <w:bottom w:w="114" w:type="dxa"/>
              <w:right w:w="114" w:type="dxa"/>
            </w:tcMar>
            <w:vAlign w:val="bottom"/>
            <w:tcPrChange w:id="1053" w:author="New" w:date="2019-01-12T13:44:00Z">
              <w:tcPr>
                <w:tcW w:w="1935" w:type="dxa"/>
                <w:tcBorders>
                  <w:top w:val="single" w:sz="2" w:space="0" w:color="auto"/>
                  <w:left w:val="single" w:sz="2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  <w:tcMar>
                  <w:top w:w="114" w:type="dxa"/>
                  <w:left w:w="114" w:type="dxa"/>
                  <w:bottom w:w="114" w:type="dxa"/>
                  <w:right w:w="114" w:type="dxa"/>
                </w:tcMar>
                <w:vAlign w:val="bottom"/>
              </w:tcPr>
            </w:tcPrChange>
          </w:tcPr>
          <w:p w:rsidR="00707A48" w:rsidRPr="006D006E" w:rsidDel="00C914BF" w:rsidRDefault="00707A48" w:rsidP="0051568D">
            <w:pPr>
              <w:bidi/>
              <w:spacing w:after="0" w:line="240" w:lineRule="auto"/>
              <w:jc w:val="both"/>
              <w:rPr>
                <w:del w:id="1054" w:author="New" w:date="2019-01-12T13:44:00Z"/>
                <w:moveFrom w:id="1055" w:author="New" w:date="2019-01-03T19:27:00Z"/>
                <w:rFonts w:asciiTheme="minorBidi" w:eastAsia="Times New Roman" w:hAnsiTheme="minorBidi"/>
                <w:color w:val="000000"/>
                <w:sz w:val="21"/>
                <w:szCs w:val="21"/>
                <w:bdr w:val="none" w:sz="0" w:space="0" w:color="auto" w:frame="1"/>
                <w:lang w:val="en-US" w:eastAsia="en-US"/>
              </w:rPr>
            </w:pPr>
            <w:moveFrom w:id="1056" w:author="New" w:date="2019-01-03T19:27:00Z">
              <w:del w:id="1057" w:author="New" w:date="2019-01-12T13:44:00Z">
                <w:r w:rsidRPr="006D006E" w:rsidDel="00C914BF">
                  <w:rPr>
                    <w:rFonts w:asciiTheme="minorBidi" w:eastAsia="Times New Roman" w:hAnsiTheme="minorBidi"/>
                    <w:color w:val="000000"/>
                    <w:sz w:val="21"/>
                    <w:szCs w:val="21"/>
                    <w:bdr w:val="none" w:sz="0" w:space="0" w:color="auto" w:frame="1"/>
                    <w:rtl/>
                    <w:lang w:val="en-US" w:eastAsia="en-US"/>
                  </w:rPr>
                  <w:delText>المخرجات</w:delText>
                </w:r>
              </w:del>
            </w:moveFrom>
          </w:p>
        </w:tc>
      </w:tr>
    </w:tbl>
    <w:p w:rsidR="00293B56" w:rsidDel="002A5705" w:rsidRDefault="00293B56">
      <w:pPr>
        <w:numPr>
          <w:ilvl w:val="0"/>
          <w:numId w:val="15"/>
        </w:numPr>
        <w:bidi/>
        <w:rPr>
          <w:moveFrom w:id="1058" w:author="New" w:date="2019-01-03T19:27:00Z"/>
        </w:rPr>
        <w:pPrChange w:id="1059" w:author="New" w:date="2019-01-12T14:17:00Z">
          <w:pPr>
            <w:bidi/>
          </w:pPr>
        </w:pPrChange>
      </w:pPr>
    </w:p>
    <w:moveFromRangeEnd w:id="640"/>
    <w:p w:rsidR="00293B56" w:rsidRDefault="004B25E2">
      <w:pPr>
        <w:pStyle w:val="ListParagraph"/>
        <w:numPr>
          <w:ilvl w:val="1"/>
          <w:numId w:val="15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بنية وهيكلة البيانات</w:t>
      </w:r>
    </w:p>
    <w:p w:rsidR="00293B56" w:rsidRDefault="00773B75">
      <w:pPr>
        <w:pStyle w:val="ListParagraph"/>
        <w:numPr>
          <w:ilvl w:val="2"/>
          <w:numId w:val="18"/>
        </w:numPr>
        <w:tabs>
          <w:tab w:val="center" w:pos="4513"/>
          <w:tab w:val="left" w:pos="7215"/>
        </w:tabs>
        <w:bidi/>
        <w:spacing w:line="360" w:lineRule="auto"/>
        <w:jc w:val="both"/>
        <w:rPr>
          <w:sz w:val="32"/>
          <w:szCs w:val="32"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t>هرمية الصفحات</w:t>
      </w:r>
    </w:p>
    <w:p w:rsidR="00293B56" w:rsidRDefault="009E33D4">
      <w:pPr>
        <w:tabs>
          <w:tab w:val="center" w:pos="4513"/>
          <w:tab w:val="left" w:pos="7215"/>
        </w:tabs>
        <w:bidi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 w:eastAsia="ja-JP"/>
        </w:rPr>
        <w:drawing>
          <wp:inline distT="0" distB="0" distL="0" distR="0" wp14:anchorId="53A6C331" wp14:editId="3F9AFEF9">
            <wp:extent cx="4728155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72" cy="259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56" w:rsidDel="00DF2D17" w:rsidRDefault="003E6C6D">
      <w:pPr>
        <w:tabs>
          <w:tab w:val="center" w:pos="4513"/>
          <w:tab w:val="left" w:pos="7215"/>
        </w:tabs>
        <w:bidi/>
        <w:jc w:val="center"/>
        <w:rPr>
          <w:del w:id="1060" w:author="New" w:date="2019-02-11T00:30:00Z"/>
          <w:sz w:val="24"/>
          <w:szCs w:val="24"/>
          <w:rtl/>
        </w:rPr>
      </w:pPr>
      <w:r w:rsidRPr="003E6C6D">
        <w:rPr>
          <w:rFonts w:hint="cs"/>
          <w:sz w:val="24"/>
          <w:szCs w:val="24"/>
          <w:rtl/>
        </w:rPr>
        <w:t>الشكل</w:t>
      </w:r>
      <w:r w:rsidR="0051568D">
        <w:rPr>
          <w:rFonts w:hint="cs"/>
          <w:sz w:val="24"/>
          <w:szCs w:val="24"/>
          <w:rtl/>
        </w:rPr>
        <w:t xml:space="preserve"> </w:t>
      </w:r>
      <w:r w:rsidR="002979A1">
        <w:rPr>
          <w:rFonts w:hint="cs"/>
          <w:sz w:val="24"/>
          <w:szCs w:val="24"/>
          <w:rtl/>
        </w:rPr>
        <w:t>2</w:t>
      </w:r>
      <w:r w:rsidR="0051568D">
        <w:rPr>
          <w:rFonts w:hint="cs"/>
          <w:sz w:val="24"/>
          <w:szCs w:val="24"/>
          <w:rtl/>
        </w:rPr>
        <w:t xml:space="preserve"> </w:t>
      </w:r>
      <w:r w:rsidRPr="003E6C6D">
        <w:rPr>
          <w:rFonts w:hint="cs"/>
          <w:sz w:val="24"/>
          <w:szCs w:val="24"/>
          <w:rtl/>
        </w:rPr>
        <w:t>هرمية</w:t>
      </w:r>
      <w:r w:rsidR="0051568D">
        <w:rPr>
          <w:rFonts w:hint="cs"/>
          <w:sz w:val="24"/>
          <w:szCs w:val="24"/>
          <w:rtl/>
        </w:rPr>
        <w:t xml:space="preserve"> </w:t>
      </w:r>
      <w:r w:rsidRPr="003E6C6D">
        <w:rPr>
          <w:rFonts w:hint="cs"/>
          <w:sz w:val="24"/>
          <w:szCs w:val="24"/>
          <w:rtl/>
        </w:rPr>
        <w:t>الصفحات</w:t>
      </w:r>
    </w:p>
    <w:p w:rsidR="00747D62" w:rsidRPr="00747D62" w:rsidRDefault="00747D62" w:rsidP="00DF2D17">
      <w:pPr>
        <w:tabs>
          <w:tab w:val="center" w:pos="4513"/>
          <w:tab w:val="left" w:pos="7215"/>
        </w:tabs>
        <w:bidi/>
        <w:jc w:val="center"/>
        <w:rPr>
          <w:ins w:id="1061" w:author="New" w:date="2019-01-12T14:18:00Z"/>
          <w:sz w:val="32"/>
          <w:szCs w:val="32"/>
          <w:rPrChange w:id="1062" w:author="New" w:date="2019-01-12T14:18:00Z">
            <w:rPr>
              <w:ins w:id="1063" w:author="New" w:date="2019-01-12T14:18:00Z"/>
            </w:rPr>
          </w:rPrChange>
        </w:rPr>
        <w:pPrChange w:id="1064" w:author="New" w:date="2019-02-11T00:30:00Z">
          <w:pPr>
            <w:pStyle w:val="ListParagraph"/>
            <w:numPr>
              <w:ilvl w:val="1"/>
              <w:numId w:val="19"/>
            </w:numPr>
            <w:bidi/>
            <w:ind w:left="1287" w:hanging="720"/>
          </w:pPr>
        </w:pPrChange>
      </w:pPr>
    </w:p>
    <w:p w:rsidR="00293B56" w:rsidRPr="006D006E" w:rsidRDefault="003E6C6D">
      <w:pPr>
        <w:pStyle w:val="ListParagraph"/>
        <w:numPr>
          <w:ilvl w:val="1"/>
          <w:numId w:val="19"/>
        </w:numPr>
        <w:bidi/>
        <w:rPr>
          <w:sz w:val="32"/>
          <w:szCs w:val="32"/>
        </w:rPr>
        <w:pPrChange w:id="1065" w:author="New" w:date="2019-01-12T14:18:00Z">
          <w:pPr>
            <w:pStyle w:val="ListParagraph"/>
            <w:numPr>
              <w:ilvl w:val="1"/>
              <w:numId w:val="19"/>
            </w:numPr>
            <w:bidi/>
            <w:ind w:left="1287" w:hanging="720"/>
          </w:pPr>
        </w:pPrChange>
      </w:pPr>
      <w:r w:rsidRPr="00E24D9A">
        <w:rPr>
          <w:rFonts w:hint="cs"/>
          <w:sz w:val="32"/>
          <w:szCs w:val="32"/>
          <w:rtl/>
        </w:rPr>
        <w:t>متطلبات</w:t>
      </w:r>
      <w:r w:rsidR="0051568D">
        <w:rPr>
          <w:rFonts w:hint="cs"/>
          <w:sz w:val="32"/>
          <w:szCs w:val="32"/>
          <w:rtl/>
        </w:rPr>
        <w:t xml:space="preserve"> </w:t>
      </w:r>
      <w:r w:rsidRPr="00E24D9A">
        <w:rPr>
          <w:rFonts w:hint="cs"/>
          <w:sz w:val="32"/>
          <w:szCs w:val="32"/>
          <w:rtl/>
        </w:rPr>
        <w:t>الواجهة</w:t>
      </w:r>
      <w:r w:rsidR="0051568D">
        <w:rPr>
          <w:rFonts w:hint="cs"/>
          <w:sz w:val="32"/>
          <w:szCs w:val="32"/>
          <w:rtl/>
        </w:rPr>
        <w:t xml:space="preserve"> </w:t>
      </w:r>
      <w:r w:rsidRPr="00E24D9A">
        <w:rPr>
          <w:rFonts w:hint="cs"/>
          <w:sz w:val="32"/>
          <w:szCs w:val="32"/>
          <w:rtl/>
        </w:rPr>
        <w:t>الخارجي</w:t>
      </w:r>
      <w:r w:rsidR="009E33D4">
        <w:rPr>
          <w:rFonts w:hint="cs"/>
          <w:sz w:val="32"/>
          <w:szCs w:val="32"/>
          <w:rtl/>
        </w:rPr>
        <w:t>ة</w:t>
      </w:r>
    </w:p>
    <w:p w:rsidR="004D34F3" w:rsidRPr="006D006E" w:rsidRDefault="00252E5D" w:rsidP="00CD77D0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t xml:space="preserve">واجهة </w:t>
      </w:r>
      <w:r w:rsidR="00CD77D0">
        <w:rPr>
          <w:rFonts w:eastAsia="MS Mincho" w:hint="cs"/>
          <w:sz w:val="32"/>
          <w:szCs w:val="32"/>
          <w:rtl/>
          <w:lang w:eastAsia="ja-JP" w:bidi="ar-LY"/>
        </w:rPr>
        <w:t>تسجيل مستخدم جديد</w:t>
      </w:r>
    </w:p>
    <w:p w:rsidR="00F00BB8" w:rsidRDefault="006F3224" w:rsidP="00721494">
      <w:pPr>
        <w:tabs>
          <w:tab w:val="center" w:pos="4513"/>
          <w:tab w:val="left" w:pos="7215"/>
        </w:tabs>
        <w:bidi/>
        <w:ind w:left="900"/>
        <w:jc w:val="center"/>
        <w:rPr>
          <w:sz w:val="32"/>
          <w:szCs w:val="32"/>
          <w:rtl/>
        </w:rPr>
      </w:pPr>
      <w:r w:rsidRPr="00721494">
        <w:rPr>
          <w:noProof/>
          <w:sz w:val="32"/>
          <w:szCs w:val="32"/>
          <w:lang w:val="en-US" w:eastAsia="ja-JP"/>
        </w:rPr>
        <w:drawing>
          <wp:inline distT="0" distB="0" distL="0" distR="0" wp14:anchorId="38347DEF" wp14:editId="50D00DBE">
            <wp:extent cx="4979035" cy="3628272"/>
            <wp:effectExtent l="0" t="0" r="0" b="0"/>
            <wp:docPr id="3" name="صورة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821" cy="36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B8" w:rsidRDefault="00CD77D0" w:rsidP="00721494">
      <w:pPr>
        <w:tabs>
          <w:tab w:val="center" w:pos="4513"/>
          <w:tab w:val="left" w:pos="7215"/>
        </w:tabs>
        <w:bidi/>
        <w:ind w:left="900"/>
        <w:jc w:val="center"/>
        <w:rPr>
          <w:sz w:val="32"/>
          <w:szCs w:val="32"/>
        </w:rPr>
      </w:pPr>
      <w:r w:rsidRPr="006D006E">
        <w:rPr>
          <w:rFonts w:hint="cs"/>
          <w:sz w:val="24"/>
          <w:szCs w:val="24"/>
          <w:rtl/>
        </w:rPr>
        <w:t xml:space="preserve">الشكل </w:t>
      </w:r>
      <w:r>
        <w:rPr>
          <w:rFonts w:hint="cs"/>
          <w:sz w:val="24"/>
          <w:szCs w:val="24"/>
          <w:rtl/>
        </w:rPr>
        <w:t xml:space="preserve">3 </w:t>
      </w:r>
      <w:r w:rsidRPr="006D006E">
        <w:rPr>
          <w:rFonts w:hint="cs"/>
          <w:sz w:val="24"/>
          <w:szCs w:val="24"/>
          <w:rtl/>
        </w:rPr>
        <w:t xml:space="preserve">واجهة </w:t>
      </w:r>
      <w:r>
        <w:rPr>
          <w:rFonts w:hint="cs"/>
          <w:sz w:val="24"/>
          <w:szCs w:val="24"/>
          <w:rtl/>
        </w:rPr>
        <w:t>ت</w:t>
      </w:r>
      <w:r w:rsidRPr="006D006E">
        <w:rPr>
          <w:rFonts w:hint="cs"/>
          <w:sz w:val="24"/>
          <w:szCs w:val="24"/>
          <w:rtl/>
        </w:rPr>
        <w:t xml:space="preserve">سجيل </w:t>
      </w:r>
      <w:r>
        <w:rPr>
          <w:rFonts w:hint="cs"/>
          <w:sz w:val="24"/>
          <w:szCs w:val="24"/>
          <w:rtl/>
        </w:rPr>
        <w:t>مستخدم جديد</w:t>
      </w:r>
    </w:p>
    <w:p w:rsidR="009E33D4" w:rsidRPr="00721494" w:rsidRDefault="009E33D4" w:rsidP="00721494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lastRenderedPageBreak/>
        <w:t xml:space="preserve">واجهة تسجيل الدخول </w:t>
      </w:r>
    </w:p>
    <w:p w:rsidR="00E24D9A" w:rsidRPr="00E24D9A" w:rsidRDefault="00E24D9A" w:rsidP="006D006E">
      <w:pPr>
        <w:pStyle w:val="ListParagraph"/>
        <w:tabs>
          <w:tab w:val="center" w:pos="4513"/>
          <w:tab w:val="left" w:pos="7215"/>
        </w:tabs>
        <w:bidi/>
        <w:ind w:left="296"/>
        <w:jc w:val="center"/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en-US" w:eastAsia="ja-JP"/>
        </w:rPr>
        <w:drawing>
          <wp:inline distT="0" distB="0" distL="0" distR="0" wp14:anchorId="58AC1CA5" wp14:editId="5DD3D1FD">
            <wp:extent cx="4718685" cy="3324837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09" cy="333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F3" w:rsidRDefault="004D34F3" w:rsidP="00CD77D0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sz w:val="24"/>
          <w:szCs w:val="24"/>
          <w:rtl/>
        </w:rPr>
      </w:pPr>
      <w:r w:rsidRPr="006D006E">
        <w:rPr>
          <w:rFonts w:hint="cs"/>
          <w:sz w:val="24"/>
          <w:szCs w:val="24"/>
          <w:rtl/>
        </w:rPr>
        <w:t xml:space="preserve">الشكل </w:t>
      </w:r>
      <w:r w:rsidR="00CD77D0">
        <w:rPr>
          <w:rFonts w:hint="cs"/>
          <w:sz w:val="24"/>
          <w:szCs w:val="24"/>
          <w:rtl/>
        </w:rPr>
        <w:t>4</w:t>
      </w:r>
      <w:r w:rsidR="00CD77D0" w:rsidRPr="006D006E">
        <w:rPr>
          <w:rFonts w:hint="cs"/>
          <w:sz w:val="24"/>
          <w:szCs w:val="24"/>
          <w:rtl/>
        </w:rPr>
        <w:t xml:space="preserve"> </w:t>
      </w:r>
      <w:r w:rsidRPr="006D006E">
        <w:rPr>
          <w:rFonts w:hint="cs"/>
          <w:sz w:val="24"/>
          <w:szCs w:val="24"/>
          <w:rtl/>
        </w:rPr>
        <w:t>واجهة تسجيل الدخول</w:t>
      </w:r>
    </w:p>
    <w:p w:rsidR="004D34F3" w:rsidRPr="006D006E" w:rsidRDefault="004D34F3" w:rsidP="006D006E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sz w:val="24"/>
          <w:szCs w:val="24"/>
        </w:rPr>
      </w:pPr>
    </w:p>
    <w:p w:rsidR="009E33D4" w:rsidRPr="006D006E" w:rsidRDefault="00E24D9A" w:rsidP="006D006E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rFonts w:eastAsia="MS Mincho" w:hint="cs"/>
          <w:sz w:val="32"/>
          <w:szCs w:val="32"/>
          <w:rtl/>
          <w:lang w:eastAsia="ja-JP" w:bidi="ar-LY"/>
        </w:rPr>
        <w:t>واجهة اللعب</w:t>
      </w:r>
      <w:r w:rsidR="009E33D4">
        <w:rPr>
          <w:rFonts w:eastAsia="MS Mincho" w:hint="cs"/>
          <w:sz w:val="32"/>
          <w:szCs w:val="32"/>
          <w:rtl/>
          <w:lang w:eastAsia="ja-JP" w:bidi="ar-LY"/>
        </w:rPr>
        <w:t>ة</w:t>
      </w:r>
    </w:p>
    <w:p w:rsidR="00293B56" w:rsidRDefault="009E33D4">
      <w:pPr>
        <w:tabs>
          <w:tab w:val="center" w:pos="4513"/>
          <w:tab w:val="left" w:pos="7215"/>
        </w:tabs>
        <w:bidi/>
        <w:jc w:val="both"/>
        <w:rPr>
          <w:sz w:val="32"/>
          <w:szCs w:val="32"/>
          <w:rtl/>
        </w:rPr>
      </w:pPr>
      <w:r>
        <w:rPr>
          <w:noProof/>
          <w:sz w:val="32"/>
          <w:szCs w:val="32"/>
          <w:lang w:val="en-US" w:eastAsia="ja-JP"/>
        </w:rPr>
        <w:drawing>
          <wp:inline distT="0" distB="0" distL="0" distR="0" wp14:anchorId="222BADE7" wp14:editId="00BB4C57">
            <wp:extent cx="5724525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56" w:rsidRDefault="0051568D" w:rsidP="00010B67">
      <w:pPr>
        <w:tabs>
          <w:tab w:val="center" w:pos="4513"/>
          <w:tab w:val="left" w:pos="7215"/>
        </w:tabs>
        <w:bidi/>
        <w:jc w:val="center"/>
        <w:rPr>
          <w:sz w:val="24"/>
          <w:szCs w:val="24"/>
          <w:rtl/>
        </w:rPr>
      </w:pPr>
      <w:r w:rsidRPr="003E6C6D">
        <w:rPr>
          <w:rFonts w:hint="cs"/>
          <w:sz w:val="24"/>
          <w:szCs w:val="24"/>
          <w:rtl/>
        </w:rPr>
        <w:t>الشكل</w:t>
      </w:r>
      <w:r w:rsidR="00B904B6">
        <w:rPr>
          <w:rFonts w:hint="cs"/>
          <w:sz w:val="24"/>
          <w:szCs w:val="24"/>
          <w:rtl/>
        </w:rPr>
        <w:t xml:space="preserve"> 5 </w:t>
      </w:r>
      <w:r w:rsidRPr="003E6C6D">
        <w:rPr>
          <w:rFonts w:hint="cs"/>
          <w:sz w:val="24"/>
          <w:szCs w:val="24"/>
          <w:rtl/>
        </w:rPr>
        <w:t>واجهة</w:t>
      </w:r>
      <w:r>
        <w:rPr>
          <w:rFonts w:hint="cs"/>
          <w:sz w:val="24"/>
          <w:szCs w:val="24"/>
          <w:rtl/>
        </w:rPr>
        <w:t xml:space="preserve"> </w:t>
      </w:r>
      <w:r w:rsidRPr="003E6C6D">
        <w:rPr>
          <w:rFonts w:hint="cs"/>
          <w:sz w:val="24"/>
          <w:szCs w:val="24"/>
          <w:rtl/>
        </w:rPr>
        <w:t>اللعبة</w:t>
      </w:r>
    </w:p>
    <w:p w:rsidR="00DF2D17" w:rsidRPr="00DF2D17" w:rsidRDefault="00DF2D17" w:rsidP="00DF2D17">
      <w:pPr>
        <w:pStyle w:val="ListParagraph"/>
        <w:tabs>
          <w:tab w:val="center" w:pos="4513"/>
          <w:tab w:val="left" w:pos="7215"/>
        </w:tabs>
        <w:bidi/>
        <w:ind w:left="1995"/>
        <w:rPr>
          <w:ins w:id="1066" w:author="New" w:date="2019-02-11T00:30:00Z"/>
          <w:sz w:val="32"/>
          <w:szCs w:val="32"/>
          <w:rPrChange w:id="1067" w:author="New" w:date="2019-02-11T00:30:00Z">
            <w:rPr>
              <w:ins w:id="1068" w:author="New" w:date="2019-02-11T00:30:00Z"/>
              <w:rFonts w:eastAsia="MS Mincho"/>
              <w:sz w:val="32"/>
              <w:szCs w:val="32"/>
              <w:rtl/>
              <w:lang w:eastAsia="ja-JP" w:bidi="ar-LY"/>
            </w:rPr>
          </w:rPrChange>
        </w:rPr>
        <w:pPrChange w:id="1069" w:author="New" w:date="2019-02-11T00:3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00BB8" w:rsidRDefault="00B904B6" w:rsidP="00DF2D17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sz w:val="32"/>
          <w:szCs w:val="32"/>
        </w:rPr>
        <w:pPrChange w:id="1070" w:author="New" w:date="2019-02-11T00:3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r w:rsidRPr="00DD3B4A">
        <w:rPr>
          <w:rFonts w:eastAsia="MS Mincho" w:hint="cs"/>
          <w:sz w:val="32"/>
          <w:szCs w:val="32"/>
          <w:rtl/>
          <w:lang w:eastAsia="ja-JP" w:bidi="ar-LY"/>
        </w:rPr>
        <w:lastRenderedPageBreak/>
        <w:t xml:space="preserve">واجهة </w:t>
      </w:r>
      <w:r w:rsidR="00FA5D15" w:rsidRPr="00DD3B4A">
        <w:rPr>
          <w:rFonts w:eastAsia="MS Mincho" w:hint="cs"/>
          <w:sz w:val="32"/>
          <w:szCs w:val="32"/>
          <w:rtl/>
          <w:lang w:eastAsia="ja-JP" w:bidi="ar-LY"/>
        </w:rPr>
        <w:t xml:space="preserve">الشاشة الرئيسية </w:t>
      </w:r>
      <w:r w:rsidR="004C0E5A" w:rsidRPr="00DD3B4A">
        <w:rPr>
          <w:rFonts w:hint="cs"/>
          <w:sz w:val="32"/>
          <w:szCs w:val="32"/>
          <w:rtl/>
        </w:rPr>
        <w:t xml:space="preserve"> </w:t>
      </w:r>
    </w:p>
    <w:p w:rsidR="00926C2B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rFonts w:cs="Arial"/>
        </w:rPr>
      </w:pPr>
      <w:r>
        <w:rPr>
          <w:noProof/>
          <w:sz w:val="32"/>
          <w:szCs w:val="32"/>
          <w:lang w:val="en-US" w:eastAsia="ja-JP"/>
        </w:rPr>
        <w:drawing>
          <wp:inline distT="0" distB="0" distL="0" distR="0" wp14:anchorId="2BEA51D2" wp14:editId="5751B05E">
            <wp:extent cx="4407535" cy="2646045"/>
            <wp:effectExtent l="0" t="0" r="0" b="0"/>
            <wp:docPr id="5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26C2B">
        <w:rPr>
          <w:rFonts w:cs="Arial" w:hint="cs"/>
          <w:rtl/>
        </w:rPr>
        <w:t xml:space="preserve"> </w:t>
      </w:r>
      <w:r w:rsidRPr="003E45EF">
        <w:rPr>
          <w:rFonts w:cs="Arial" w:hint="cs"/>
          <w:rtl/>
        </w:rPr>
        <w:t>الشكل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6</w:t>
      </w:r>
      <w:r w:rsidRPr="003E45EF">
        <w:rPr>
          <w:rFonts w:cs="Arial"/>
          <w:rtl/>
        </w:rPr>
        <w:t xml:space="preserve"> </w:t>
      </w:r>
      <w:r w:rsidRPr="003E45EF">
        <w:rPr>
          <w:rFonts w:cs="Arial" w:hint="cs"/>
          <w:rtl/>
        </w:rPr>
        <w:t>واجهة</w:t>
      </w:r>
      <w:r w:rsidRPr="003E45EF"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 الرئيسية</w:t>
      </w:r>
    </w:p>
    <w:p w:rsidR="00926C2B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rFonts w:cs="Arial"/>
        </w:rPr>
      </w:pPr>
    </w:p>
    <w:p w:rsidR="00926C2B" w:rsidDel="00DF2D17" w:rsidRDefault="00926C2B" w:rsidP="00DF2D17">
      <w:pPr>
        <w:tabs>
          <w:tab w:val="center" w:pos="4513"/>
          <w:tab w:val="left" w:pos="7215"/>
        </w:tabs>
        <w:bidi/>
        <w:rPr>
          <w:del w:id="1071" w:author="New" w:date="2019-02-11T00:31:00Z"/>
          <w:sz w:val="32"/>
          <w:szCs w:val="32"/>
          <w:rtl/>
        </w:rPr>
        <w:pPrChange w:id="1072" w:author="New" w:date="2019-02-11T00:31:00Z">
          <w:pPr>
            <w:pStyle w:val="ListParagraph"/>
            <w:tabs>
              <w:tab w:val="center" w:pos="4513"/>
              <w:tab w:val="left" w:pos="7215"/>
            </w:tabs>
            <w:bidi/>
            <w:ind w:left="1620"/>
            <w:jc w:val="center"/>
          </w:pPr>
        </w:pPrChange>
      </w:pPr>
    </w:p>
    <w:p w:rsidR="00DF2D17" w:rsidRDefault="00DF2D17" w:rsidP="00DF2D17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ins w:id="1073" w:author="New" w:date="2019-02-11T00:31:00Z"/>
          <w:rFonts w:cs="Arial"/>
        </w:rPr>
        <w:pPrChange w:id="1074" w:author="New" w:date="2019-02-11T00:31:00Z">
          <w:pPr>
            <w:pStyle w:val="ListParagraph"/>
            <w:tabs>
              <w:tab w:val="center" w:pos="4513"/>
              <w:tab w:val="left" w:pos="7215"/>
            </w:tabs>
            <w:bidi/>
            <w:ind w:left="1620"/>
            <w:jc w:val="center"/>
          </w:pPr>
        </w:pPrChange>
      </w:pPr>
    </w:p>
    <w:p w:rsidR="00926C2B" w:rsidDel="00DF2D17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del w:id="1075" w:author="New" w:date="2019-02-11T00:31:00Z"/>
          <w:rFonts w:cs="Arial"/>
        </w:rPr>
      </w:pPr>
    </w:p>
    <w:p w:rsidR="00926C2B" w:rsidDel="00DF2D17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del w:id="1076" w:author="New" w:date="2019-02-11T00:31:00Z"/>
          <w:rFonts w:cs="Arial"/>
        </w:rPr>
      </w:pPr>
    </w:p>
    <w:p w:rsidR="00926C2B" w:rsidDel="00DF2D17" w:rsidRDefault="00926C2B" w:rsidP="00DD3B4A">
      <w:pPr>
        <w:pStyle w:val="ListParagraph"/>
        <w:tabs>
          <w:tab w:val="center" w:pos="4513"/>
          <w:tab w:val="left" w:pos="7215"/>
        </w:tabs>
        <w:bidi/>
        <w:ind w:left="1620"/>
        <w:jc w:val="center"/>
        <w:rPr>
          <w:del w:id="1077" w:author="New" w:date="2019-02-11T00:31:00Z"/>
          <w:rFonts w:cs="Arial"/>
        </w:rPr>
      </w:pPr>
    </w:p>
    <w:p w:rsidR="00926C2B" w:rsidRPr="00DF2D17" w:rsidRDefault="00926C2B" w:rsidP="00DF2D17">
      <w:pPr>
        <w:tabs>
          <w:tab w:val="center" w:pos="4513"/>
          <w:tab w:val="left" w:pos="7215"/>
        </w:tabs>
        <w:bidi/>
        <w:rPr>
          <w:sz w:val="32"/>
          <w:szCs w:val="32"/>
          <w:rPrChange w:id="1078" w:author="New" w:date="2019-02-11T00:31:00Z">
            <w:rPr/>
          </w:rPrChange>
        </w:rPr>
        <w:pPrChange w:id="1079" w:author="New" w:date="2019-02-11T00:31:00Z">
          <w:pPr>
            <w:pStyle w:val="ListParagraph"/>
            <w:tabs>
              <w:tab w:val="center" w:pos="4513"/>
              <w:tab w:val="left" w:pos="7215"/>
            </w:tabs>
            <w:bidi/>
            <w:ind w:left="1620"/>
            <w:jc w:val="center"/>
          </w:pPr>
        </w:pPrChange>
      </w:pPr>
    </w:p>
    <w:p w:rsidR="00926C2B" w:rsidRDefault="00926C2B" w:rsidP="00DD3B4A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ins w:id="1080" w:author="user" w:date="2018-12-17T00:34:00Z"/>
          <w:sz w:val="32"/>
          <w:szCs w:val="32"/>
        </w:rPr>
      </w:pPr>
      <w:r w:rsidRPr="00926C2B">
        <w:rPr>
          <w:rFonts w:cs="Arial"/>
          <w:sz w:val="32"/>
          <w:szCs w:val="32"/>
          <w:rtl/>
        </w:rPr>
        <w:t>واجهة التعليقات</w:t>
      </w:r>
    </w:p>
    <w:p w:rsidR="00680656" w:rsidRDefault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081" w:author="user" w:date="2018-12-17T00:34:00Z"/>
          <w:sz w:val="32"/>
          <w:szCs w:val="32"/>
          <w:rtl/>
        </w:rPr>
        <w:pPrChange w:id="1082" w:author="user" w:date="2018-12-17T00:34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moveToRangeStart w:id="1083" w:author="user" w:date="2018-12-17T00:34:00Z" w:name="move532770197"/>
      <w:ins w:id="1084" w:author="user" w:date="2018-12-17T00:34:00Z">
        <w:r>
          <w:rPr>
            <w:noProof/>
            <w:lang w:val="en-US" w:eastAsia="ja-JP"/>
          </w:rPr>
          <w:drawing>
            <wp:anchor distT="0" distB="0" distL="114300" distR="114300" simplePos="0" relativeHeight="251658240" behindDoc="0" locked="0" layoutInCell="1" allowOverlap="1" wp14:anchorId="7291074C" wp14:editId="40D1E3F3">
              <wp:simplePos x="0" y="0"/>
              <wp:positionH relativeFrom="margin">
                <wp:align>center</wp:align>
              </wp:positionH>
              <wp:positionV relativeFrom="margin">
                <wp:posOffset>4390670</wp:posOffset>
              </wp:positionV>
              <wp:extent cx="3604260" cy="2537460"/>
              <wp:effectExtent l="0" t="0" r="0" b="0"/>
              <wp:wrapNone/>
              <wp:docPr id="11" name="صورة 5" descr="C:\Users\TOSHIBA\Desktop\شاشة التعليقات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TOSHIBA\Desktop\شاشة التعليقات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04260" cy="2537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moveToRangeEnd w:id="1083"/>
      </w:ins>
    </w:p>
    <w:p w:rsidR="00680656" w:rsidRDefault="00680656">
      <w:pPr>
        <w:pStyle w:val="ListParagraph"/>
        <w:tabs>
          <w:tab w:val="center" w:pos="4513"/>
          <w:tab w:val="left" w:pos="7215"/>
        </w:tabs>
        <w:ind w:left="1620"/>
        <w:jc w:val="center"/>
        <w:rPr>
          <w:ins w:id="1085" w:author="user" w:date="2018-12-17T00:34:00Z"/>
          <w:sz w:val="32"/>
          <w:szCs w:val="32"/>
          <w:rtl/>
        </w:rPr>
        <w:pPrChange w:id="1086" w:author="user" w:date="2018-12-17T00:3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680656" w:rsidRDefault="00680656">
      <w:pPr>
        <w:pStyle w:val="ListParagraph"/>
        <w:tabs>
          <w:tab w:val="center" w:pos="4513"/>
          <w:tab w:val="left" w:pos="7215"/>
        </w:tabs>
        <w:bidi/>
        <w:ind w:left="1620"/>
        <w:rPr>
          <w:ins w:id="1087" w:author="user" w:date="2018-12-17T00:34:00Z"/>
          <w:sz w:val="32"/>
          <w:szCs w:val="32"/>
          <w:rtl/>
        </w:rPr>
        <w:pPrChange w:id="1088" w:author="user" w:date="2018-12-17T00:34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680656" w:rsidRDefault="00680656" w:rsidP="00680656">
      <w:pPr>
        <w:tabs>
          <w:tab w:val="left" w:pos="5244"/>
        </w:tabs>
        <w:jc w:val="center"/>
        <w:rPr>
          <w:ins w:id="1089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090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091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092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093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094" w:author="user" w:date="2018-12-17T00:37:00Z"/>
          <w:rtl/>
          <w:lang w:val="en-US"/>
        </w:rPr>
      </w:pPr>
    </w:p>
    <w:p w:rsidR="00680656" w:rsidRDefault="00680656" w:rsidP="00680656">
      <w:pPr>
        <w:tabs>
          <w:tab w:val="left" w:pos="5244"/>
        </w:tabs>
        <w:jc w:val="center"/>
        <w:rPr>
          <w:ins w:id="1095" w:author="user" w:date="2018-12-17T00:35:00Z"/>
          <w:rtl/>
          <w:lang w:val="en-US"/>
        </w:rPr>
      </w:pPr>
      <w:ins w:id="1096" w:author="user" w:date="2018-12-17T00:35:00Z">
        <w:r w:rsidRPr="004C0E5A">
          <w:rPr>
            <w:rFonts w:hint="cs"/>
            <w:rtl/>
            <w:lang w:val="en-US"/>
          </w:rPr>
          <w:t xml:space="preserve">شكل </w:t>
        </w:r>
        <w:r>
          <w:rPr>
            <w:rFonts w:hint="cs"/>
            <w:rtl/>
            <w:lang w:val="en-US"/>
          </w:rPr>
          <w:t>7</w:t>
        </w:r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>شاشة التعليقات</w:t>
        </w:r>
      </w:ins>
    </w:p>
    <w:p w:rsidR="00680656" w:rsidRDefault="00680656">
      <w:pPr>
        <w:pStyle w:val="ListParagraph"/>
        <w:tabs>
          <w:tab w:val="center" w:pos="4513"/>
          <w:tab w:val="left" w:pos="7215"/>
        </w:tabs>
        <w:bidi/>
        <w:ind w:left="1620"/>
        <w:rPr>
          <w:ins w:id="1097" w:author="New" w:date="2019-02-11T00:31:00Z"/>
          <w:sz w:val="32"/>
          <w:szCs w:val="32"/>
          <w:rtl/>
        </w:rPr>
        <w:pPrChange w:id="1098" w:author="user" w:date="2018-12-17T00:34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 w:rsidP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099" w:author="New" w:date="2019-02-11T00:31:00Z"/>
          <w:sz w:val="32"/>
          <w:szCs w:val="32"/>
          <w:rtl/>
        </w:rPr>
        <w:pPrChange w:id="1100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 w:rsidP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101" w:author="New" w:date="2019-02-11T00:31:00Z"/>
          <w:sz w:val="32"/>
          <w:szCs w:val="32"/>
          <w:rtl/>
        </w:rPr>
        <w:pPrChange w:id="1102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 w:rsidP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103" w:author="New" w:date="2019-02-11T00:31:00Z"/>
          <w:sz w:val="32"/>
          <w:szCs w:val="32"/>
          <w:rtl/>
        </w:rPr>
        <w:pPrChange w:id="1104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DF2D17" w:rsidRDefault="00DF2D17" w:rsidP="00DF2D17">
      <w:pPr>
        <w:pStyle w:val="ListParagraph"/>
        <w:tabs>
          <w:tab w:val="center" w:pos="4513"/>
          <w:tab w:val="left" w:pos="7215"/>
        </w:tabs>
        <w:bidi/>
        <w:ind w:left="1620"/>
        <w:rPr>
          <w:ins w:id="1105" w:author="user" w:date="2018-12-17T00:34:00Z"/>
          <w:sz w:val="32"/>
          <w:szCs w:val="32"/>
          <w:rtl/>
        </w:rPr>
        <w:pPrChange w:id="1106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E110E0" w:rsidRDefault="00E110E0" w:rsidP="00CF4725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ins w:id="1107" w:author="user" w:date="2018-12-17T01:00:00Z"/>
          <w:sz w:val="32"/>
          <w:szCs w:val="32"/>
        </w:rPr>
      </w:pPr>
      <w:ins w:id="1108" w:author="user" w:date="2018-12-17T00:44:00Z">
        <w:r>
          <w:rPr>
            <w:rFonts w:hint="cs"/>
            <w:sz w:val="32"/>
            <w:szCs w:val="32"/>
            <w:rtl/>
          </w:rPr>
          <w:lastRenderedPageBreak/>
          <w:t>تصميم ال</w:t>
        </w:r>
        <w:r>
          <w:rPr>
            <w:sz w:val="32"/>
            <w:szCs w:val="32"/>
            <w:lang w:val="en-US"/>
          </w:rPr>
          <w:t>templ</w:t>
        </w:r>
        <w:del w:id="1109" w:author="New" w:date="2018-12-17T00:10:00Z">
          <w:r w:rsidDel="00B121FC">
            <w:rPr>
              <w:sz w:val="32"/>
              <w:szCs w:val="32"/>
              <w:lang w:val="en-US"/>
            </w:rPr>
            <w:delText>e</w:delText>
          </w:r>
        </w:del>
      </w:ins>
      <w:ins w:id="1110" w:author="New" w:date="2018-12-17T00:10:00Z">
        <w:r w:rsidR="00B121FC">
          <w:rPr>
            <w:sz w:val="32"/>
            <w:szCs w:val="32"/>
            <w:lang w:val="en-US"/>
          </w:rPr>
          <w:t>a</w:t>
        </w:r>
      </w:ins>
      <w:ins w:id="1111" w:author="user" w:date="2018-12-17T00:44:00Z">
        <w:r>
          <w:rPr>
            <w:sz w:val="32"/>
            <w:szCs w:val="32"/>
            <w:lang w:val="en-US"/>
          </w:rPr>
          <w:t xml:space="preserve">te </w:t>
        </w:r>
        <w:r>
          <w:rPr>
            <w:rFonts w:hint="cs"/>
            <w:sz w:val="32"/>
            <w:szCs w:val="32"/>
            <w:rtl/>
            <w:lang w:val="en-CA"/>
          </w:rPr>
          <w:t xml:space="preserve"> العام للصفحات.</w:t>
        </w:r>
      </w:ins>
    </w:p>
    <w:p w:rsidR="00A22DA0" w:rsidRDefault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12" w:author="user" w:date="2018-12-17T01:00:00Z"/>
          <w:sz w:val="32"/>
          <w:szCs w:val="32"/>
          <w:rtl/>
        </w:rPr>
        <w:pPrChange w:id="1113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114" w:author="user" w:date="2018-12-17T01:00:00Z">
        <w:r>
          <w:rPr>
            <w:noProof/>
            <w:sz w:val="32"/>
            <w:szCs w:val="32"/>
            <w:lang w:val="en-US" w:eastAsia="ja-JP"/>
            <w:rPrChange w:id="1115" w:author="Unknown">
              <w:rPr>
                <w:noProof/>
                <w:lang w:val="en-US" w:eastAsia="ja-JP"/>
              </w:rPr>
            </w:rPrChange>
          </w:rPr>
          <w:drawing>
            <wp:anchor distT="0" distB="0" distL="114300" distR="114300" simplePos="0" relativeHeight="251660288" behindDoc="0" locked="0" layoutInCell="1" allowOverlap="1" wp14:anchorId="75969A71" wp14:editId="2DAFD0FF">
              <wp:simplePos x="0" y="0"/>
              <wp:positionH relativeFrom="margin">
                <wp:posOffset>584200</wp:posOffset>
              </wp:positionH>
              <wp:positionV relativeFrom="margin">
                <wp:posOffset>520700</wp:posOffset>
              </wp:positionV>
              <wp:extent cx="4476750" cy="3391535"/>
              <wp:effectExtent l="0" t="0" r="0" b="0"/>
              <wp:wrapSquare wrapText="bothSides"/>
              <wp:docPr id="4" name="صورة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76750" cy="339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:rsidR="00A22DA0" w:rsidDel="00DF2D17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16" w:author="user" w:date="2018-12-17T01:00:00Z"/>
          <w:del w:id="1117" w:author="New" w:date="2019-02-11T00:31:00Z"/>
          <w:sz w:val="32"/>
          <w:szCs w:val="32"/>
          <w:rtl/>
        </w:rPr>
        <w:pPrChange w:id="1118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DF2D17" w:rsidDel="00DF2D17" w:rsidRDefault="00A22DA0" w:rsidP="00DF2D17">
      <w:pPr>
        <w:bidi/>
        <w:rPr>
          <w:ins w:id="1119" w:author="user" w:date="2018-12-17T01:00:00Z"/>
          <w:del w:id="1120" w:author="New" w:date="2019-02-11T00:31:00Z"/>
          <w:sz w:val="32"/>
          <w:szCs w:val="32"/>
          <w:rtl/>
          <w:rPrChange w:id="1121" w:author="New" w:date="2019-02-11T00:31:00Z">
            <w:rPr>
              <w:ins w:id="1122" w:author="user" w:date="2018-12-17T01:00:00Z"/>
              <w:del w:id="1123" w:author="New" w:date="2019-02-11T00:31:00Z"/>
              <w:rtl/>
            </w:rPr>
          </w:rPrChange>
        </w:rPr>
        <w:pPrChange w:id="1124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25" w:author="user" w:date="2018-12-17T01:00:00Z"/>
          <w:del w:id="1126" w:author="New" w:date="2019-02-11T00:31:00Z"/>
          <w:rtl/>
        </w:rPr>
        <w:pPrChange w:id="1127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28" w:author="user" w:date="2018-12-17T01:00:00Z"/>
          <w:del w:id="1129" w:author="New" w:date="2019-02-11T00:31:00Z"/>
          <w:rtl/>
        </w:rPr>
        <w:pPrChange w:id="1130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31" w:author="user" w:date="2018-12-17T01:00:00Z"/>
          <w:del w:id="1132" w:author="New" w:date="2019-02-11T00:31:00Z"/>
          <w:rtl/>
        </w:rPr>
        <w:pPrChange w:id="1133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34" w:author="user" w:date="2018-12-17T01:00:00Z"/>
          <w:del w:id="1135" w:author="New" w:date="2019-02-11T00:31:00Z"/>
          <w:rtl/>
        </w:rPr>
        <w:pPrChange w:id="1136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37" w:author="user" w:date="2018-12-17T01:00:00Z"/>
          <w:del w:id="1138" w:author="New" w:date="2019-02-11T00:31:00Z"/>
          <w:rtl/>
        </w:rPr>
        <w:pPrChange w:id="1139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40" w:author="user" w:date="2018-12-17T01:00:00Z"/>
          <w:del w:id="1141" w:author="New" w:date="2019-02-11T00:31:00Z"/>
          <w:rtl/>
        </w:rPr>
        <w:pPrChange w:id="1142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43" w:author="user" w:date="2018-12-17T01:00:00Z"/>
          <w:del w:id="1144" w:author="New" w:date="2019-02-11T00:31:00Z"/>
          <w:rtl/>
        </w:rPr>
        <w:pPrChange w:id="1145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46" w:author="user" w:date="2018-12-17T01:00:00Z"/>
          <w:del w:id="1147" w:author="New" w:date="2019-02-11T00:31:00Z"/>
          <w:rtl/>
        </w:rPr>
        <w:pPrChange w:id="1148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Del="00DF2D17" w:rsidRDefault="00A22DA0" w:rsidP="00DF2D17">
      <w:pPr>
        <w:bidi/>
        <w:rPr>
          <w:ins w:id="1149" w:author="user" w:date="2018-12-17T01:00:00Z"/>
          <w:del w:id="1150" w:author="New" w:date="2019-02-11T00:31:00Z"/>
          <w:rtl/>
        </w:rPr>
        <w:pPrChange w:id="1151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 w:rsidP="00DF2D17">
      <w:pPr>
        <w:bidi/>
        <w:rPr>
          <w:ins w:id="1152" w:author="user" w:date="2018-12-17T01:00:00Z"/>
          <w:rtl/>
        </w:rPr>
        <w:pPrChange w:id="1153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54" w:author="user" w:date="2018-12-17T01:00:00Z"/>
          <w:sz w:val="32"/>
          <w:szCs w:val="32"/>
          <w:rtl/>
        </w:rPr>
        <w:pPrChange w:id="1155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56" w:author="user" w:date="2018-12-17T01:00:00Z"/>
          <w:sz w:val="32"/>
          <w:szCs w:val="32"/>
          <w:rtl/>
        </w:rPr>
        <w:pPrChange w:id="1157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>
      <w:pPr>
        <w:pStyle w:val="ListParagraph"/>
        <w:tabs>
          <w:tab w:val="center" w:pos="4513"/>
          <w:tab w:val="left" w:pos="7215"/>
        </w:tabs>
        <w:bidi/>
        <w:ind w:left="1620"/>
        <w:rPr>
          <w:ins w:id="1158" w:author="New" w:date="2019-02-11T00:31:00Z"/>
          <w:sz w:val="32"/>
          <w:szCs w:val="32"/>
          <w:rtl/>
        </w:rPr>
        <w:pPrChange w:id="1159" w:author="user" w:date="2018-12-17T01:00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60" w:author="New" w:date="2019-02-11T00:31:00Z"/>
          <w:sz w:val="32"/>
          <w:szCs w:val="32"/>
          <w:rtl/>
        </w:rPr>
        <w:pPrChange w:id="1161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62" w:author="New" w:date="2019-02-11T00:31:00Z"/>
          <w:sz w:val="32"/>
          <w:szCs w:val="32"/>
          <w:rtl/>
        </w:rPr>
        <w:pPrChange w:id="1163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64" w:author="New" w:date="2019-02-11T00:31:00Z"/>
          <w:sz w:val="32"/>
          <w:szCs w:val="32"/>
          <w:rtl/>
        </w:rPr>
        <w:pPrChange w:id="1165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66" w:author="New" w:date="2019-02-11T00:31:00Z"/>
          <w:sz w:val="32"/>
          <w:szCs w:val="32"/>
          <w:rtl/>
        </w:rPr>
        <w:pPrChange w:id="1167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68" w:author="New" w:date="2019-02-11T00:31:00Z"/>
          <w:sz w:val="32"/>
          <w:szCs w:val="32"/>
          <w:rtl/>
        </w:rPr>
        <w:pPrChange w:id="1169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0" w:author="New" w:date="2019-02-11T00:31:00Z"/>
          <w:sz w:val="32"/>
          <w:szCs w:val="32"/>
          <w:rtl/>
        </w:rPr>
        <w:pPrChange w:id="1171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2" w:author="New" w:date="2019-02-11T00:31:00Z"/>
          <w:sz w:val="32"/>
          <w:szCs w:val="32"/>
          <w:rtl/>
        </w:rPr>
        <w:pPrChange w:id="1173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FE6833" w:rsidRDefault="00FE6833" w:rsidP="00FE6833">
      <w:pPr>
        <w:pStyle w:val="ListParagraph"/>
        <w:tabs>
          <w:tab w:val="center" w:pos="4513"/>
          <w:tab w:val="left" w:pos="7215"/>
        </w:tabs>
        <w:bidi/>
        <w:ind w:left="1620"/>
        <w:rPr>
          <w:ins w:id="1174" w:author="user" w:date="2018-12-17T01:00:00Z"/>
          <w:sz w:val="32"/>
          <w:szCs w:val="32"/>
          <w:rtl/>
        </w:rPr>
        <w:pPrChange w:id="1175" w:author="New" w:date="2019-02-11T00:31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B121FC" w:rsidRDefault="00B121FC">
      <w:pPr>
        <w:pStyle w:val="ListParagraph"/>
        <w:tabs>
          <w:tab w:val="right" w:pos="2006"/>
          <w:tab w:val="center" w:pos="4513"/>
          <w:tab w:val="left" w:pos="7215"/>
        </w:tabs>
        <w:bidi/>
        <w:ind w:left="926"/>
        <w:jc w:val="center"/>
        <w:rPr>
          <w:ins w:id="1176" w:author="user" w:date="2018-12-17T01:00:00Z"/>
          <w:rPrChange w:id="1177" w:author="New" w:date="2018-12-17T00:15:00Z">
            <w:rPr>
              <w:ins w:id="1178" w:author="user" w:date="2018-12-17T01:00:00Z"/>
              <w:sz w:val="32"/>
              <w:szCs w:val="32"/>
            </w:rPr>
          </w:rPrChange>
        </w:rPr>
        <w:pPrChange w:id="1179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180" w:author="New" w:date="2018-12-17T00:12:00Z">
        <w:r w:rsidRPr="00B121FC">
          <w:rPr>
            <w:rtl/>
            <w:rPrChange w:id="1181" w:author="New" w:date="2018-12-17T00:15:00Z">
              <w:rPr>
                <w:sz w:val="32"/>
                <w:szCs w:val="32"/>
                <w:rtl/>
              </w:rPr>
            </w:rPrChange>
          </w:rPr>
          <w:t xml:space="preserve">شكل 8 </w:t>
        </w:r>
      </w:ins>
      <w:ins w:id="1182" w:author="New" w:date="2018-12-17T00:14:00Z">
        <w:r w:rsidRPr="00B121FC">
          <w:rPr>
            <w:rtl/>
            <w:rPrChange w:id="1183" w:author="New" w:date="2018-12-17T00:15:00Z">
              <w:rPr>
                <w:sz w:val="32"/>
                <w:szCs w:val="32"/>
                <w:rtl/>
              </w:rPr>
            </w:rPrChange>
          </w:rPr>
          <w:t>قالب الصفحات</w:t>
        </w:r>
      </w:ins>
    </w:p>
    <w:p w:rsidR="00B121FC" w:rsidRDefault="00B121FC">
      <w:pPr>
        <w:pStyle w:val="ListParagraph"/>
        <w:tabs>
          <w:tab w:val="center" w:pos="4513"/>
          <w:tab w:val="left" w:pos="7215"/>
        </w:tabs>
        <w:bidi/>
        <w:ind w:left="1620"/>
        <w:rPr>
          <w:ins w:id="1184" w:author="New" w:date="2018-12-17T00:15:00Z"/>
          <w:sz w:val="32"/>
          <w:szCs w:val="32"/>
        </w:rPr>
        <w:pPrChange w:id="1185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Default="00A22DA0" w:rsidP="00CF4725">
      <w:pPr>
        <w:pStyle w:val="ListParagraph"/>
        <w:numPr>
          <w:ilvl w:val="2"/>
          <w:numId w:val="17"/>
        </w:numPr>
        <w:tabs>
          <w:tab w:val="center" w:pos="4513"/>
          <w:tab w:val="left" w:pos="7215"/>
        </w:tabs>
        <w:bidi/>
        <w:rPr>
          <w:ins w:id="1186" w:author="New" w:date="2018-12-17T00:17:00Z"/>
          <w:sz w:val="32"/>
          <w:szCs w:val="32"/>
        </w:rPr>
      </w:pPr>
      <w:ins w:id="1187" w:author="user" w:date="2018-12-17T01:00:00Z">
        <w:r>
          <w:rPr>
            <w:rFonts w:hint="cs"/>
            <w:sz w:val="32"/>
            <w:szCs w:val="32"/>
            <w:rtl/>
          </w:rPr>
          <w:t>تصميم واجهة صفحة الأدمن.</w:t>
        </w:r>
      </w:ins>
    </w:p>
    <w:p w:rsidR="00B121FC" w:rsidRPr="00A22DA0" w:rsidRDefault="00B121FC">
      <w:pPr>
        <w:pStyle w:val="ListParagraph"/>
        <w:tabs>
          <w:tab w:val="center" w:pos="4513"/>
          <w:tab w:val="left" w:pos="7215"/>
        </w:tabs>
        <w:bidi/>
        <w:ind w:left="1620"/>
        <w:rPr>
          <w:ins w:id="1188" w:author="user" w:date="2018-12-17T00:56:00Z"/>
          <w:sz w:val="32"/>
          <w:szCs w:val="32"/>
          <w:rtl/>
          <w:rPrChange w:id="1189" w:author="user" w:date="2018-12-17T01:02:00Z">
            <w:rPr>
              <w:ins w:id="1190" w:author="user" w:date="2018-12-17T00:56:00Z"/>
              <w:rtl/>
            </w:rPr>
          </w:rPrChange>
        </w:rPr>
        <w:pPrChange w:id="1191" w:author="New" w:date="2018-12-17T00:17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B121FC" w:rsidRDefault="00B121FC">
      <w:pPr>
        <w:pStyle w:val="ListParagraph"/>
        <w:tabs>
          <w:tab w:val="center" w:pos="4513"/>
          <w:tab w:val="left" w:pos="7215"/>
        </w:tabs>
        <w:bidi/>
        <w:ind w:left="296"/>
        <w:jc w:val="center"/>
        <w:rPr>
          <w:ins w:id="1192" w:author="New" w:date="2018-12-17T00:17:00Z"/>
          <w:sz w:val="32"/>
          <w:szCs w:val="32"/>
          <w:rtl/>
        </w:rPr>
        <w:pPrChange w:id="1193" w:author="New" w:date="2018-12-17T00:17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194" w:author="New" w:date="2018-12-17T00:17:00Z">
        <w:r>
          <w:rPr>
            <w:noProof/>
            <w:sz w:val="32"/>
            <w:szCs w:val="32"/>
            <w:lang w:val="en-US" w:eastAsia="ja-JP"/>
            <w:rPrChange w:id="1195" w:author="Unknown">
              <w:rPr>
                <w:noProof/>
                <w:lang w:val="en-US" w:eastAsia="ja-JP"/>
              </w:rPr>
            </w:rPrChange>
          </w:rPr>
          <w:drawing>
            <wp:inline distT="0" distB="0" distL="0" distR="0" wp14:anchorId="332F35C2">
              <wp:extent cx="4625012" cy="3614066"/>
              <wp:effectExtent l="0" t="0" r="4445" b="571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85598" cy="366140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747D62" w:rsidRPr="00FE6833" w:rsidRDefault="00B121FC" w:rsidP="00FE6833">
      <w:pPr>
        <w:pStyle w:val="ListParagraph"/>
        <w:tabs>
          <w:tab w:val="center" w:pos="4513"/>
          <w:tab w:val="left" w:pos="7215"/>
        </w:tabs>
        <w:bidi/>
        <w:ind w:left="1016"/>
        <w:jc w:val="center"/>
        <w:rPr>
          <w:ins w:id="1196" w:author="New" w:date="2019-01-12T14:18:00Z"/>
          <w:rtl/>
          <w:rPrChange w:id="1197" w:author="New" w:date="2019-02-11T00:32:00Z">
            <w:rPr>
              <w:ins w:id="1198" w:author="New" w:date="2019-01-12T14:18:00Z"/>
              <w:sz w:val="32"/>
              <w:szCs w:val="32"/>
              <w:rtl/>
            </w:rPr>
          </w:rPrChange>
        </w:rPr>
        <w:pPrChange w:id="1199" w:author="New" w:date="2019-02-11T00:32:00Z">
          <w:pPr/>
        </w:pPrChange>
      </w:pPr>
      <w:ins w:id="1200" w:author="New" w:date="2018-12-17T00:17:00Z">
        <w:r w:rsidRPr="00B121FC">
          <w:rPr>
            <w:rtl/>
            <w:rPrChange w:id="1201" w:author="New" w:date="2018-12-17T00:17:00Z">
              <w:rPr>
                <w:sz w:val="32"/>
                <w:szCs w:val="32"/>
                <w:rtl/>
              </w:rPr>
            </w:rPrChange>
          </w:rPr>
          <w:t>شكل 9 واجهة صفحة الآدمن</w:t>
        </w:r>
      </w:ins>
      <w:bookmarkStart w:id="1202" w:name="_GoBack"/>
      <w:bookmarkEnd w:id="1202"/>
    </w:p>
    <w:p w:rsidR="00747D62" w:rsidRPr="00B121FC" w:rsidRDefault="00747D62">
      <w:pPr>
        <w:pStyle w:val="ListParagraph"/>
        <w:tabs>
          <w:tab w:val="center" w:pos="4513"/>
          <w:tab w:val="left" w:pos="7215"/>
        </w:tabs>
        <w:bidi/>
        <w:ind w:left="1016"/>
        <w:jc w:val="center"/>
        <w:rPr>
          <w:ins w:id="1203" w:author="New" w:date="2018-12-17T00:16:00Z"/>
          <w:sz w:val="32"/>
          <w:szCs w:val="32"/>
          <w:rtl/>
        </w:rPr>
        <w:pPrChange w:id="1204" w:author="New" w:date="2019-01-12T14:18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B121FC">
      <w:pPr>
        <w:tabs>
          <w:tab w:val="center" w:pos="4513"/>
          <w:tab w:val="left" w:pos="7215"/>
        </w:tabs>
        <w:bidi/>
        <w:rPr>
          <w:ins w:id="1205" w:author="user" w:date="2018-12-17T00:56:00Z"/>
          <w:del w:id="1206" w:author="New" w:date="2018-12-17T00:16:00Z"/>
          <w:sz w:val="32"/>
          <w:szCs w:val="32"/>
          <w:rtl/>
          <w:lang w:val="en-US"/>
          <w:rPrChange w:id="1207" w:author="New" w:date="2019-01-12T14:18:00Z">
            <w:rPr>
              <w:ins w:id="1208" w:author="user" w:date="2018-12-17T00:56:00Z"/>
              <w:del w:id="1209" w:author="New" w:date="2018-12-17T00:16:00Z"/>
              <w:sz w:val="32"/>
              <w:szCs w:val="32"/>
              <w:rtl/>
            </w:rPr>
          </w:rPrChange>
        </w:rPr>
        <w:pPrChange w:id="1210" w:author="New" w:date="2018-12-17T00:16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211" w:author="user" w:date="2018-12-17T01:01:00Z">
        <w:del w:id="1212" w:author="New" w:date="2018-12-17T00:16:00Z">
          <w:r w:rsidRPr="00747D62" w:rsidDel="00B121FC">
            <w:rPr>
              <w:noProof/>
              <w:sz w:val="32"/>
              <w:szCs w:val="32"/>
              <w:lang w:val="en-US" w:eastAsia="ja-JP"/>
              <w:rPrChange w:id="1213" w:author="New" w:date="2019-01-12T14:18:00Z">
                <w:rPr>
                  <w:noProof/>
                  <w:lang w:val="en-US" w:eastAsia="ja-JP"/>
                </w:rPr>
              </w:rPrChange>
            </w:rPr>
            <w:drawing>
              <wp:anchor distT="0" distB="0" distL="114300" distR="114300" simplePos="0" relativeHeight="251660800" behindDoc="0" locked="0" layoutInCell="1" allowOverlap="1" wp14:anchorId="4E50FA77" wp14:editId="13A57575">
                <wp:simplePos x="0" y="0"/>
                <wp:positionH relativeFrom="margin">
                  <wp:posOffset>0</wp:posOffset>
                </wp:positionH>
                <wp:positionV relativeFrom="margin">
                  <wp:posOffset>285750</wp:posOffset>
                </wp:positionV>
                <wp:extent cx="4629150" cy="5029200"/>
                <wp:effectExtent l="0" t="0" r="0" b="0"/>
                <wp:wrapSquare wrapText="bothSides"/>
                <wp:docPr id="6" name="صورة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915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del>
      </w:ins>
    </w:p>
    <w:p w:rsidR="00A22DA0" w:rsidRPr="00747D62" w:rsidDel="00B121FC" w:rsidRDefault="00A22DA0">
      <w:pPr>
        <w:bidi/>
        <w:rPr>
          <w:ins w:id="1214" w:author="user" w:date="2018-12-17T00:56:00Z"/>
          <w:del w:id="1215" w:author="New" w:date="2018-12-17T00:15:00Z"/>
          <w:sz w:val="32"/>
          <w:szCs w:val="32"/>
          <w:rtl/>
          <w:lang w:val="en-US"/>
          <w:rPrChange w:id="1216" w:author="New" w:date="2019-01-12T14:18:00Z">
            <w:rPr>
              <w:ins w:id="1217" w:author="user" w:date="2018-12-17T00:56:00Z"/>
              <w:del w:id="1218" w:author="New" w:date="2018-12-17T00:15:00Z"/>
              <w:rtl/>
            </w:rPr>
          </w:rPrChange>
        </w:rPr>
        <w:pPrChange w:id="1219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20" w:author="user" w:date="2018-12-17T00:56:00Z"/>
          <w:del w:id="1221" w:author="New" w:date="2018-12-17T00:15:00Z"/>
          <w:sz w:val="32"/>
          <w:szCs w:val="32"/>
          <w:rtl/>
          <w:lang w:val="en-US"/>
          <w:rPrChange w:id="1222" w:author="New" w:date="2019-01-12T14:18:00Z">
            <w:rPr>
              <w:ins w:id="1223" w:author="user" w:date="2018-12-17T00:56:00Z"/>
              <w:del w:id="1224" w:author="New" w:date="2018-12-17T00:15:00Z"/>
              <w:rtl/>
            </w:rPr>
          </w:rPrChange>
        </w:rPr>
        <w:pPrChange w:id="1225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26" w:author="user" w:date="2018-12-17T00:56:00Z"/>
          <w:del w:id="1227" w:author="New" w:date="2018-12-17T00:15:00Z"/>
          <w:sz w:val="32"/>
          <w:szCs w:val="32"/>
          <w:rtl/>
          <w:lang w:val="en-US"/>
          <w:rPrChange w:id="1228" w:author="New" w:date="2019-01-12T14:18:00Z">
            <w:rPr>
              <w:ins w:id="1229" w:author="user" w:date="2018-12-17T00:56:00Z"/>
              <w:del w:id="1230" w:author="New" w:date="2018-12-17T00:15:00Z"/>
              <w:rtl/>
            </w:rPr>
          </w:rPrChange>
        </w:rPr>
        <w:pPrChange w:id="1231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32" w:author="user" w:date="2018-12-17T00:56:00Z"/>
          <w:del w:id="1233" w:author="New" w:date="2018-12-17T00:15:00Z"/>
          <w:sz w:val="32"/>
          <w:szCs w:val="32"/>
          <w:rtl/>
          <w:lang w:val="en-US"/>
          <w:rPrChange w:id="1234" w:author="New" w:date="2019-01-12T14:18:00Z">
            <w:rPr>
              <w:ins w:id="1235" w:author="user" w:date="2018-12-17T00:56:00Z"/>
              <w:del w:id="1236" w:author="New" w:date="2018-12-17T00:15:00Z"/>
              <w:rtl/>
            </w:rPr>
          </w:rPrChange>
        </w:rPr>
        <w:pPrChange w:id="1237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38" w:author="user" w:date="2018-12-17T00:56:00Z"/>
          <w:del w:id="1239" w:author="New" w:date="2018-12-17T00:15:00Z"/>
          <w:sz w:val="32"/>
          <w:szCs w:val="32"/>
          <w:rtl/>
          <w:lang w:val="en-US"/>
          <w:rPrChange w:id="1240" w:author="New" w:date="2019-01-12T14:18:00Z">
            <w:rPr>
              <w:ins w:id="1241" w:author="user" w:date="2018-12-17T00:56:00Z"/>
              <w:del w:id="1242" w:author="New" w:date="2018-12-17T00:15:00Z"/>
              <w:rtl/>
            </w:rPr>
          </w:rPrChange>
        </w:rPr>
        <w:pPrChange w:id="1243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B121FC" w:rsidRDefault="00A22DA0">
      <w:pPr>
        <w:bidi/>
        <w:rPr>
          <w:ins w:id="1244" w:author="user" w:date="2018-12-17T00:55:00Z"/>
          <w:del w:id="1245" w:author="New" w:date="2018-12-17T00:15:00Z"/>
          <w:sz w:val="32"/>
          <w:szCs w:val="32"/>
          <w:lang w:val="en-US"/>
          <w:rPrChange w:id="1246" w:author="New" w:date="2019-01-12T14:18:00Z">
            <w:rPr>
              <w:ins w:id="1247" w:author="user" w:date="2018-12-17T00:55:00Z"/>
              <w:del w:id="1248" w:author="New" w:date="2018-12-17T00:15:00Z"/>
            </w:rPr>
          </w:rPrChange>
        </w:rPr>
        <w:pPrChange w:id="1249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A22DA0" w:rsidRPr="00747D62" w:rsidDel="00CF4725" w:rsidRDefault="00A22DA0">
      <w:pPr>
        <w:bidi/>
        <w:rPr>
          <w:del w:id="1250" w:author="New" w:date="2018-12-17T00:15:00Z"/>
          <w:sz w:val="32"/>
          <w:szCs w:val="32"/>
          <w:rtl/>
          <w:lang w:val="en-US"/>
          <w:rPrChange w:id="1251" w:author="New" w:date="2019-01-12T14:18:00Z">
            <w:rPr>
              <w:del w:id="1252" w:author="New" w:date="2018-12-17T00:15:00Z"/>
              <w:rtl/>
            </w:rPr>
          </w:rPrChange>
        </w:rPr>
        <w:pPrChange w:id="1253" w:author="New" w:date="2018-12-17T00:15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</w:p>
    <w:p w:rsidR="00CF4725" w:rsidRPr="00747D62" w:rsidRDefault="00CF4725">
      <w:pPr>
        <w:pStyle w:val="ListParagraph"/>
        <w:numPr>
          <w:ilvl w:val="2"/>
          <w:numId w:val="17"/>
        </w:numPr>
        <w:bidi/>
        <w:rPr>
          <w:ins w:id="1254" w:author="pci" w:date="2018-12-16T18:22:00Z"/>
          <w:sz w:val="32"/>
          <w:szCs w:val="32"/>
          <w:rtl/>
          <w:lang w:val="en-US"/>
          <w:rPrChange w:id="1255" w:author="New" w:date="2019-01-12T14:18:00Z">
            <w:rPr>
              <w:ins w:id="1256" w:author="pci" w:date="2018-12-16T18:22:00Z"/>
              <w:rtl/>
            </w:rPr>
          </w:rPrChange>
        </w:rPr>
        <w:pPrChange w:id="1257" w:author="pci" w:date="2018-12-16T18:22:00Z">
          <w:pPr>
            <w:pStyle w:val="ListParagraph"/>
            <w:numPr>
              <w:ilvl w:val="2"/>
              <w:numId w:val="17"/>
            </w:numPr>
            <w:tabs>
              <w:tab w:val="center" w:pos="4513"/>
              <w:tab w:val="left" w:pos="7215"/>
            </w:tabs>
            <w:bidi/>
            <w:ind w:left="1995" w:hanging="720"/>
          </w:pPr>
        </w:pPrChange>
      </w:pPr>
      <w:ins w:id="1258" w:author="pci" w:date="2018-12-16T18:22:00Z">
        <w:r w:rsidRPr="00747D62">
          <w:rPr>
            <w:sz w:val="32"/>
            <w:szCs w:val="32"/>
            <w:rtl/>
            <w:lang w:val="en-US"/>
            <w:rPrChange w:id="1259" w:author="New" w:date="2019-01-12T14:18:00Z">
              <w:rPr>
                <w:rtl/>
              </w:rPr>
            </w:rPrChange>
          </w:rPr>
          <w:t>واجهة الصفحة الشخصية</w:t>
        </w:r>
      </w:ins>
    </w:p>
    <w:p w:rsidR="006D7B23" w:rsidRDefault="006D7B23" w:rsidP="006D7B23">
      <w:pPr>
        <w:rPr>
          <w:ins w:id="1260" w:author="pci" w:date="2018-12-16T18:40:00Z"/>
          <w:sz w:val="32"/>
          <w:szCs w:val="32"/>
        </w:rPr>
      </w:pPr>
    </w:p>
    <w:p w:rsidR="006D7B23" w:rsidRDefault="00C72ADB" w:rsidP="006D7B23">
      <w:pPr>
        <w:rPr>
          <w:ins w:id="1261" w:author="pci" w:date="2018-12-16T18:40:00Z"/>
          <w:sz w:val="32"/>
          <w:szCs w:val="32"/>
        </w:rPr>
      </w:pPr>
      <w:ins w:id="1262" w:author="pci" w:date="2018-12-16T22:55:00Z">
        <w:r>
          <w:rPr>
            <w:noProof/>
            <w:lang w:val="en-US" w:eastAsia="ja-JP"/>
          </w:rPr>
          <w:drawing>
            <wp:inline distT="0" distB="0" distL="0" distR="0" wp14:anchorId="2BF65CB1" wp14:editId="254EC2B3">
              <wp:extent cx="4762500" cy="4769485"/>
              <wp:effectExtent l="0" t="0" r="0" b="0"/>
              <wp:docPr id="18" name="صورة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769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0F4D" w:rsidRDefault="000B0F4D" w:rsidP="000B0F4D">
      <w:pPr>
        <w:tabs>
          <w:tab w:val="left" w:pos="5244"/>
        </w:tabs>
        <w:jc w:val="center"/>
        <w:rPr>
          <w:ins w:id="1263" w:author="pci" w:date="2018-12-16T18:48:00Z"/>
          <w:rtl/>
          <w:lang w:val="en-US"/>
        </w:rPr>
      </w:pPr>
    </w:p>
    <w:p w:rsidR="000B0F4D" w:rsidRDefault="000B0F4D" w:rsidP="000B0F4D">
      <w:pPr>
        <w:tabs>
          <w:tab w:val="left" w:pos="5244"/>
        </w:tabs>
        <w:jc w:val="center"/>
        <w:rPr>
          <w:ins w:id="1264" w:author="pci" w:date="2018-12-16T18:48:00Z"/>
          <w:rtl/>
          <w:lang w:val="en-US"/>
        </w:rPr>
      </w:pPr>
    </w:p>
    <w:p w:rsidR="000B0F4D" w:rsidRDefault="000B0F4D">
      <w:pPr>
        <w:tabs>
          <w:tab w:val="left" w:pos="3060"/>
          <w:tab w:val="center" w:pos="4513"/>
          <w:tab w:val="left" w:pos="5244"/>
        </w:tabs>
        <w:rPr>
          <w:ins w:id="1265" w:author="pci" w:date="2018-12-16T18:48:00Z"/>
          <w:rtl/>
          <w:lang w:val="en-US"/>
        </w:rPr>
        <w:pPrChange w:id="1266" w:author="pci" w:date="2018-12-16T18:50:00Z">
          <w:pPr>
            <w:tabs>
              <w:tab w:val="left" w:pos="5244"/>
            </w:tabs>
            <w:jc w:val="center"/>
          </w:pPr>
        </w:pPrChange>
      </w:pPr>
      <w:ins w:id="1267" w:author="pci" w:date="2018-12-16T18:49:00Z">
        <w:r>
          <w:rPr>
            <w:rtl/>
            <w:lang w:val="en-US"/>
          </w:rPr>
          <w:tab/>
        </w:r>
        <w:r>
          <w:rPr>
            <w:rtl/>
            <w:lang w:val="en-US"/>
          </w:rPr>
          <w:tab/>
        </w:r>
      </w:ins>
      <w:ins w:id="1268" w:author="pci" w:date="2018-12-16T18:48:00Z">
        <w:r w:rsidRPr="004C0E5A">
          <w:rPr>
            <w:rFonts w:hint="cs"/>
            <w:rtl/>
            <w:lang w:val="en-US"/>
          </w:rPr>
          <w:t xml:space="preserve">شكل </w:t>
        </w:r>
      </w:ins>
      <w:ins w:id="1269" w:author="pci" w:date="2018-12-16T18:50:00Z">
        <w:r>
          <w:rPr>
            <w:rFonts w:hint="cs"/>
            <w:rtl/>
            <w:lang w:val="en-US"/>
          </w:rPr>
          <w:t>10</w:t>
        </w:r>
      </w:ins>
      <w:ins w:id="1270" w:author="pci" w:date="2018-12-16T18:48:00Z"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 xml:space="preserve">شاشة </w:t>
        </w:r>
      </w:ins>
      <w:ins w:id="1271" w:author="pci" w:date="2018-12-16T18:49:00Z">
        <w:r>
          <w:rPr>
            <w:rFonts w:hint="cs"/>
            <w:rtl/>
            <w:lang w:val="en-US"/>
          </w:rPr>
          <w:t>الملف الشخصي</w:t>
        </w:r>
      </w:ins>
    </w:p>
    <w:p w:rsidR="006D7B23" w:rsidRDefault="006D7B23" w:rsidP="006D7B23">
      <w:pPr>
        <w:rPr>
          <w:ins w:id="1272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73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74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75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76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77" w:author="pci" w:date="2018-12-16T18:40:00Z"/>
          <w:sz w:val="32"/>
          <w:szCs w:val="32"/>
        </w:rPr>
      </w:pPr>
    </w:p>
    <w:p w:rsidR="006D7B23" w:rsidRDefault="006D7B23" w:rsidP="006D7B23">
      <w:pPr>
        <w:rPr>
          <w:ins w:id="1278" w:author="pci" w:date="2018-12-16T18:40:00Z"/>
          <w:sz w:val="32"/>
          <w:szCs w:val="32"/>
        </w:rPr>
      </w:pPr>
    </w:p>
    <w:p w:rsidR="000B0F4D" w:rsidRDefault="00C72ADB">
      <w:pPr>
        <w:jc w:val="right"/>
        <w:rPr>
          <w:ins w:id="1279" w:author="pci" w:date="2018-12-16T18:49:00Z"/>
          <w:noProof/>
          <w:sz w:val="32"/>
          <w:szCs w:val="32"/>
          <w:rtl/>
          <w:lang w:val="en-US" w:eastAsia="en-US"/>
        </w:rPr>
        <w:pPrChange w:id="1280" w:author="pci" w:date="2018-12-16T22:57:00Z">
          <w:pPr/>
        </w:pPrChange>
      </w:pPr>
      <w:ins w:id="1281" w:author="pci" w:date="2018-12-16T22:57:00Z">
        <w:r w:rsidRPr="00DF2D17">
          <w:rPr>
            <w:rFonts w:hint="cs"/>
            <w:sz w:val="32"/>
            <w:szCs w:val="32"/>
            <w:rtl/>
            <w:lang w:val="en-US"/>
            <w:rPrChange w:id="1282" w:author="New" w:date="2019-02-11T00:29:00Z">
              <w:rPr>
                <w:rFonts w:hint="cs"/>
                <w:sz w:val="32"/>
                <w:szCs w:val="32"/>
                <w:highlight w:val="yellow"/>
                <w:rtl/>
                <w:lang w:val="en-US"/>
              </w:rPr>
            </w:rPrChange>
          </w:rPr>
          <w:t>واجهة التعديل</w:t>
        </w:r>
        <w:r w:rsidRPr="00DF2D17">
          <w:rPr>
            <w:sz w:val="32"/>
            <w:szCs w:val="32"/>
            <w:lang w:val="en-US"/>
            <w:rPrChange w:id="1283" w:author="New" w:date="2019-02-11T00:29:00Z">
              <w:rPr>
                <w:sz w:val="32"/>
                <w:szCs w:val="32"/>
                <w:highlight w:val="yellow"/>
                <w:lang w:val="en-US"/>
              </w:rPr>
            </w:rPrChange>
          </w:rPr>
          <w:t xml:space="preserve"> </w:t>
        </w:r>
      </w:ins>
      <w:ins w:id="1284" w:author="pci" w:date="2018-12-16T18:41:00Z">
        <w:r w:rsidR="006D7B23" w:rsidRPr="00DF2D17">
          <w:rPr>
            <w:sz w:val="32"/>
            <w:szCs w:val="32"/>
            <w:rPrChange w:id="1285" w:author="New" w:date="2019-02-11T00:29:00Z">
              <w:rPr>
                <w:sz w:val="32"/>
                <w:szCs w:val="32"/>
              </w:rPr>
            </w:rPrChange>
          </w:rPr>
          <w:t>5.3.9</w:t>
        </w:r>
        <w:r w:rsidR="006D7B23">
          <w:rPr>
            <w:rFonts w:hint="cs"/>
            <w:sz w:val="32"/>
            <w:szCs w:val="32"/>
            <w:rtl/>
          </w:rPr>
          <w:t xml:space="preserve"> </w:t>
        </w:r>
      </w:ins>
    </w:p>
    <w:p w:rsidR="000B0F4D" w:rsidRDefault="000B0F4D">
      <w:pPr>
        <w:jc w:val="right"/>
        <w:rPr>
          <w:ins w:id="1286" w:author="pci" w:date="2018-12-16T18:49:00Z"/>
          <w:noProof/>
          <w:sz w:val="32"/>
          <w:szCs w:val="32"/>
          <w:lang w:val="en-US" w:eastAsia="en-US"/>
        </w:rPr>
        <w:pPrChange w:id="1287" w:author="pci" w:date="2018-12-16T18:46:00Z">
          <w:pPr/>
        </w:pPrChange>
      </w:pPr>
    </w:p>
    <w:p w:rsidR="000B0F4D" w:rsidRDefault="00C72ADB" w:rsidP="003C5F01">
      <w:pPr>
        <w:jc w:val="right"/>
        <w:rPr>
          <w:ins w:id="1288" w:author="pci" w:date="2018-12-16T18:50:00Z"/>
          <w:sz w:val="32"/>
          <w:szCs w:val="32"/>
          <w:rtl/>
        </w:rPr>
      </w:pPr>
      <w:ins w:id="1289" w:author="pci" w:date="2018-12-16T22:53:00Z">
        <w:r>
          <w:rPr>
            <w:noProof/>
            <w:lang w:val="en-US" w:eastAsia="ja-JP"/>
          </w:rPr>
          <w:drawing>
            <wp:inline distT="0" distB="0" distL="0" distR="0" wp14:anchorId="3C67FF42" wp14:editId="7CB861B6">
              <wp:extent cx="4974590" cy="4484370"/>
              <wp:effectExtent l="0" t="0" r="0" b="0"/>
              <wp:docPr id="15" name="صورة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74590" cy="448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0F4D" w:rsidRDefault="000B0F4D" w:rsidP="000B0F4D">
      <w:pPr>
        <w:tabs>
          <w:tab w:val="left" w:pos="3060"/>
          <w:tab w:val="center" w:pos="4513"/>
          <w:tab w:val="left" w:pos="5244"/>
        </w:tabs>
        <w:rPr>
          <w:ins w:id="1290" w:author="pci" w:date="2018-12-16T18:50:00Z"/>
          <w:rtl/>
          <w:lang w:val="en-US"/>
        </w:rPr>
      </w:pPr>
      <w:ins w:id="1291" w:author="pci" w:date="2018-12-16T18:50:00Z">
        <w:r>
          <w:rPr>
            <w:rtl/>
            <w:lang w:val="en-US"/>
          </w:rPr>
          <w:tab/>
        </w:r>
        <w:r>
          <w:rPr>
            <w:rtl/>
            <w:lang w:val="en-US"/>
          </w:rPr>
          <w:tab/>
        </w:r>
        <w:r w:rsidRPr="004C0E5A">
          <w:rPr>
            <w:rFonts w:hint="cs"/>
            <w:rtl/>
            <w:lang w:val="en-US"/>
          </w:rPr>
          <w:t xml:space="preserve">شكل </w:t>
        </w:r>
      </w:ins>
      <w:ins w:id="1292" w:author="pci" w:date="2018-12-16T18:51:00Z">
        <w:r>
          <w:rPr>
            <w:rFonts w:hint="cs"/>
            <w:rtl/>
            <w:lang w:val="en-US"/>
          </w:rPr>
          <w:t>11</w:t>
        </w:r>
      </w:ins>
      <w:ins w:id="1293" w:author="pci" w:date="2018-12-16T18:50:00Z"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>شاشة التعديل</w:t>
        </w:r>
      </w:ins>
    </w:p>
    <w:p w:rsidR="000B0F4D" w:rsidRDefault="000B0F4D">
      <w:pPr>
        <w:jc w:val="center"/>
        <w:rPr>
          <w:ins w:id="1294" w:author="pci" w:date="2018-12-16T18:50:00Z"/>
          <w:sz w:val="32"/>
          <w:szCs w:val="32"/>
          <w:rtl/>
        </w:rPr>
        <w:pPrChange w:id="1295" w:author="pci" w:date="2018-12-16T18:50:00Z">
          <w:pPr>
            <w:jc w:val="right"/>
          </w:pPr>
        </w:pPrChange>
      </w:pPr>
    </w:p>
    <w:p w:rsidR="000D0D45" w:rsidRDefault="000B3650">
      <w:pPr>
        <w:jc w:val="right"/>
        <w:rPr>
          <w:ins w:id="1296" w:author="pci" w:date="2018-12-16T18:46:00Z"/>
          <w:sz w:val="32"/>
          <w:szCs w:val="32"/>
          <w:rtl/>
          <w:lang w:val="en-US"/>
        </w:rPr>
        <w:pPrChange w:id="1297" w:author="pci" w:date="2018-12-16T18:46:00Z">
          <w:pPr/>
        </w:pPrChange>
      </w:pPr>
      <w:r w:rsidRPr="000B0F4D">
        <w:rPr>
          <w:sz w:val="32"/>
          <w:szCs w:val="32"/>
          <w:rtl/>
        </w:rPr>
        <w:br w:type="page"/>
      </w:r>
      <w:ins w:id="1298" w:author="pci" w:date="2018-12-16T18:45:00Z">
        <w:r w:rsidR="000D0D45">
          <w:rPr>
            <w:rFonts w:hint="cs"/>
            <w:sz w:val="32"/>
            <w:szCs w:val="32"/>
            <w:rtl/>
          </w:rPr>
          <w:lastRenderedPageBreak/>
          <w:t xml:space="preserve">5.3.10 واجهة </w:t>
        </w:r>
      </w:ins>
      <w:ins w:id="1299" w:author="pci" w:date="2018-12-16T18:46:00Z">
        <w:r w:rsidR="000D0D45">
          <w:rPr>
            <w:rFonts w:hint="cs"/>
            <w:sz w:val="32"/>
            <w:szCs w:val="32"/>
            <w:rtl/>
            <w:lang w:val="en-US"/>
          </w:rPr>
          <w:t>الاف</w:t>
        </w:r>
        <w:r w:rsidR="003C5F01">
          <w:rPr>
            <w:rFonts w:hint="cs"/>
            <w:sz w:val="32"/>
            <w:szCs w:val="32"/>
            <w:rtl/>
            <w:lang w:val="en-US"/>
          </w:rPr>
          <w:t>ض</w:t>
        </w:r>
        <w:r w:rsidR="000D0D45">
          <w:rPr>
            <w:rFonts w:hint="cs"/>
            <w:sz w:val="32"/>
            <w:szCs w:val="32"/>
            <w:rtl/>
            <w:lang w:val="en-US"/>
          </w:rPr>
          <w:t>لية</w:t>
        </w:r>
      </w:ins>
    </w:p>
    <w:p w:rsidR="000B0F4D" w:rsidRDefault="00C72ADB">
      <w:pPr>
        <w:jc w:val="right"/>
        <w:rPr>
          <w:ins w:id="1300" w:author="pci" w:date="2018-12-16T18:51:00Z"/>
          <w:sz w:val="32"/>
          <w:szCs w:val="32"/>
          <w:lang w:val="en-US"/>
        </w:rPr>
        <w:pPrChange w:id="1301" w:author="pci" w:date="2018-12-16T18:45:00Z">
          <w:pPr/>
        </w:pPrChange>
      </w:pPr>
      <w:ins w:id="1302" w:author="pci" w:date="2018-12-16T22:54:00Z">
        <w:r>
          <w:rPr>
            <w:noProof/>
            <w:sz w:val="32"/>
            <w:szCs w:val="32"/>
            <w:lang w:val="en-US" w:eastAsia="ja-JP"/>
            <w:rPrChange w:id="1303" w:author="Unknown">
              <w:rPr>
                <w:noProof/>
                <w:lang w:val="en-US" w:eastAsia="ja-JP"/>
              </w:rPr>
            </w:rPrChange>
          </w:rPr>
          <w:drawing>
            <wp:inline distT="0" distB="0" distL="0" distR="0" wp14:anchorId="78F0B252" wp14:editId="44F5DFD6">
              <wp:extent cx="5731510" cy="4398601"/>
              <wp:effectExtent l="0" t="0" r="2540" b="2540"/>
              <wp:docPr id="16" name="صورة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43986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0F4D" w:rsidRDefault="000B0F4D">
      <w:pPr>
        <w:tabs>
          <w:tab w:val="left" w:pos="3060"/>
          <w:tab w:val="center" w:pos="4513"/>
          <w:tab w:val="left" w:pos="5244"/>
        </w:tabs>
        <w:jc w:val="center"/>
        <w:rPr>
          <w:ins w:id="1304" w:author="pci" w:date="2018-12-16T18:52:00Z"/>
          <w:rtl/>
          <w:lang w:val="en-US"/>
        </w:rPr>
        <w:pPrChange w:id="1305" w:author="New" w:date="2019-01-12T14:19:00Z">
          <w:pPr>
            <w:tabs>
              <w:tab w:val="left" w:pos="3060"/>
              <w:tab w:val="center" w:pos="4513"/>
              <w:tab w:val="left" w:pos="5244"/>
            </w:tabs>
          </w:pPr>
        </w:pPrChange>
      </w:pPr>
      <w:ins w:id="1306" w:author="pci" w:date="2018-12-16T18:52:00Z">
        <w:r w:rsidRPr="004C0E5A">
          <w:rPr>
            <w:rFonts w:hint="cs"/>
            <w:rtl/>
            <w:lang w:val="en-US"/>
          </w:rPr>
          <w:t xml:space="preserve">شكل </w:t>
        </w:r>
        <w:r>
          <w:rPr>
            <w:rFonts w:hint="cs"/>
            <w:rtl/>
            <w:lang w:val="en-US"/>
          </w:rPr>
          <w:t>12</w:t>
        </w:r>
        <w:r w:rsidRPr="004C0E5A">
          <w:rPr>
            <w:rFonts w:hint="cs"/>
            <w:rtl/>
            <w:lang w:val="en-US"/>
          </w:rPr>
          <w:t xml:space="preserve"> واجهة </w:t>
        </w:r>
        <w:r>
          <w:rPr>
            <w:rFonts w:hint="cs"/>
            <w:rtl/>
            <w:lang w:val="en-US"/>
          </w:rPr>
          <w:t>شاشة الافضلية</w:t>
        </w:r>
      </w:ins>
    </w:p>
    <w:p w:rsidR="000B0F4D" w:rsidRDefault="000B0F4D">
      <w:pPr>
        <w:tabs>
          <w:tab w:val="left" w:pos="5760"/>
        </w:tabs>
        <w:rPr>
          <w:ins w:id="1307" w:author="pci" w:date="2018-12-16T18:51:00Z"/>
          <w:sz w:val="32"/>
          <w:szCs w:val="32"/>
          <w:lang w:val="en-US"/>
        </w:rPr>
        <w:pPrChange w:id="1308" w:author="pci" w:date="2018-12-16T18:52:00Z">
          <w:pPr/>
        </w:pPrChange>
      </w:pPr>
    </w:p>
    <w:p w:rsidR="000B0F4D" w:rsidRDefault="000B0F4D">
      <w:pPr>
        <w:jc w:val="right"/>
        <w:rPr>
          <w:ins w:id="1309" w:author="pci" w:date="2018-12-16T18:51:00Z"/>
          <w:sz w:val="32"/>
          <w:szCs w:val="32"/>
          <w:lang w:val="en-US"/>
        </w:rPr>
        <w:pPrChange w:id="1310" w:author="pci" w:date="2018-12-16T18:45:00Z">
          <w:pPr/>
        </w:pPrChange>
      </w:pPr>
    </w:p>
    <w:p w:rsidR="000B0F4D" w:rsidRDefault="000B0F4D">
      <w:pPr>
        <w:jc w:val="right"/>
        <w:rPr>
          <w:ins w:id="1311" w:author="pci" w:date="2018-12-16T18:51:00Z"/>
          <w:sz w:val="32"/>
          <w:szCs w:val="32"/>
          <w:lang w:val="en-US"/>
        </w:rPr>
        <w:pPrChange w:id="1312" w:author="pci" w:date="2018-12-16T18:45:00Z">
          <w:pPr/>
        </w:pPrChange>
      </w:pPr>
    </w:p>
    <w:p w:rsidR="000B0F4D" w:rsidRDefault="000B0F4D">
      <w:pPr>
        <w:jc w:val="right"/>
        <w:rPr>
          <w:ins w:id="1313" w:author="pci" w:date="2018-12-16T18:51:00Z"/>
          <w:sz w:val="32"/>
          <w:szCs w:val="32"/>
          <w:lang w:val="en-US"/>
        </w:rPr>
        <w:pPrChange w:id="1314" w:author="pci" w:date="2018-12-16T18:45:00Z">
          <w:pPr/>
        </w:pPrChange>
      </w:pPr>
    </w:p>
    <w:p w:rsidR="000B0F4D" w:rsidRDefault="000B0F4D">
      <w:pPr>
        <w:jc w:val="right"/>
        <w:rPr>
          <w:ins w:id="1315" w:author="pci" w:date="2018-12-16T18:51:00Z"/>
          <w:sz w:val="32"/>
          <w:szCs w:val="32"/>
          <w:lang w:val="en-US"/>
        </w:rPr>
        <w:pPrChange w:id="1316" w:author="pci" w:date="2018-12-16T18:45:00Z">
          <w:pPr/>
        </w:pPrChange>
      </w:pPr>
    </w:p>
    <w:p w:rsidR="000B0F4D" w:rsidRDefault="000B0F4D">
      <w:pPr>
        <w:jc w:val="right"/>
        <w:rPr>
          <w:ins w:id="1317" w:author="pci" w:date="2018-12-16T18:51:00Z"/>
          <w:sz w:val="32"/>
          <w:szCs w:val="32"/>
          <w:lang w:val="en-US"/>
        </w:rPr>
        <w:pPrChange w:id="1318" w:author="pci" w:date="2018-12-16T18:45:00Z">
          <w:pPr/>
        </w:pPrChange>
      </w:pPr>
    </w:p>
    <w:p w:rsidR="000B0F4D" w:rsidRDefault="000B0F4D">
      <w:pPr>
        <w:jc w:val="right"/>
        <w:rPr>
          <w:ins w:id="1319" w:author="pci" w:date="2018-12-16T18:51:00Z"/>
          <w:sz w:val="32"/>
          <w:szCs w:val="32"/>
          <w:lang w:val="en-US"/>
        </w:rPr>
        <w:pPrChange w:id="1320" w:author="pci" w:date="2018-12-16T18:45:00Z">
          <w:pPr/>
        </w:pPrChange>
      </w:pPr>
    </w:p>
    <w:p w:rsidR="000B0F4D" w:rsidRDefault="000B0F4D">
      <w:pPr>
        <w:jc w:val="right"/>
        <w:rPr>
          <w:ins w:id="1321" w:author="pci" w:date="2018-12-16T18:51:00Z"/>
          <w:sz w:val="32"/>
          <w:szCs w:val="32"/>
          <w:lang w:val="en-US"/>
        </w:rPr>
        <w:pPrChange w:id="1322" w:author="pci" w:date="2018-12-16T18:45:00Z">
          <w:pPr/>
        </w:pPrChange>
      </w:pPr>
    </w:p>
    <w:p w:rsidR="000B0F4D" w:rsidDel="00DF2D17" w:rsidRDefault="000B0F4D">
      <w:pPr>
        <w:jc w:val="right"/>
        <w:rPr>
          <w:ins w:id="1323" w:author="pci" w:date="2018-12-16T18:51:00Z"/>
          <w:del w:id="1324" w:author="New" w:date="2019-02-11T00:29:00Z"/>
          <w:sz w:val="32"/>
          <w:szCs w:val="32"/>
          <w:lang w:val="en-US"/>
        </w:rPr>
        <w:pPrChange w:id="1325" w:author="pci" w:date="2018-12-16T18:45:00Z">
          <w:pPr/>
        </w:pPrChange>
      </w:pPr>
    </w:p>
    <w:p w:rsidR="000B0F4D" w:rsidDel="00DF2D17" w:rsidRDefault="000B0F4D">
      <w:pPr>
        <w:jc w:val="right"/>
        <w:rPr>
          <w:ins w:id="1326" w:author="pci" w:date="2018-12-16T18:51:00Z"/>
          <w:del w:id="1327" w:author="New" w:date="2019-02-11T00:29:00Z"/>
          <w:sz w:val="32"/>
          <w:szCs w:val="32"/>
          <w:lang w:val="en-US"/>
        </w:rPr>
        <w:pPrChange w:id="1328" w:author="pci" w:date="2018-12-16T18:45:00Z">
          <w:pPr/>
        </w:pPrChange>
      </w:pPr>
    </w:p>
    <w:p w:rsidR="000B0F4D" w:rsidDel="00DF2D17" w:rsidRDefault="000B0F4D">
      <w:pPr>
        <w:jc w:val="right"/>
        <w:rPr>
          <w:ins w:id="1329" w:author="pci" w:date="2018-12-16T18:51:00Z"/>
          <w:del w:id="1330" w:author="New" w:date="2019-02-11T00:29:00Z"/>
          <w:sz w:val="32"/>
          <w:szCs w:val="32"/>
          <w:lang w:val="en-US"/>
        </w:rPr>
        <w:pPrChange w:id="1331" w:author="pci" w:date="2018-12-16T18:45:00Z">
          <w:pPr/>
        </w:pPrChange>
      </w:pPr>
    </w:p>
    <w:p w:rsidR="003C5F01" w:rsidRPr="000D0D45" w:rsidDel="00DF2D17" w:rsidRDefault="003C5F01">
      <w:pPr>
        <w:jc w:val="right"/>
        <w:rPr>
          <w:del w:id="1332" w:author="New" w:date="2019-02-11T00:29:00Z"/>
          <w:sz w:val="32"/>
          <w:szCs w:val="32"/>
          <w:rtl/>
          <w:lang w:val="en-US"/>
        </w:rPr>
        <w:pPrChange w:id="1333" w:author="pci" w:date="2018-12-16T18:45:00Z">
          <w:pPr/>
        </w:pPrChange>
      </w:pPr>
    </w:p>
    <w:p w:rsidR="00F3059F" w:rsidDel="00DF2D17" w:rsidRDefault="004B25E2" w:rsidP="009E7CC4">
      <w:pPr>
        <w:pStyle w:val="ListParagraph"/>
        <w:numPr>
          <w:ilvl w:val="0"/>
          <w:numId w:val="7"/>
        </w:numPr>
        <w:tabs>
          <w:tab w:val="center" w:pos="4513"/>
          <w:tab w:val="left" w:pos="7215"/>
        </w:tabs>
        <w:bidi/>
        <w:jc w:val="both"/>
        <w:rPr>
          <w:del w:id="1334" w:author="New" w:date="2019-02-11T00:29:00Z"/>
          <w:sz w:val="32"/>
          <w:szCs w:val="32"/>
        </w:rPr>
      </w:pPr>
      <w:del w:id="1335" w:author="New" w:date="2019-02-11T00:29:00Z">
        <w:r w:rsidDel="00DF2D17">
          <w:rPr>
            <w:rFonts w:hint="cs"/>
            <w:sz w:val="32"/>
            <w:szCs w:val="32"/>
            <w:rtl/>
          </w:rPr>
          <w:delText xml:space="preserve">توزيع المهام على </w:delText>
        </w:r>
        <w:r w:rsidR="006C2C33" w:rsidDel="00DF2D17">
          <w:rPr>
            <w:rFonts w:hint="cs"/>
            <w:sz w:val="32"/>
            <w:szCs w:val="32"/>
            <w:rtl/>
          </w:rPr>
          <w:delText xml:space="preserve">الفريق 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36" w:author="New" w:date="2019-02-11T00:29:00Z"/>
          <w:sz w:val="32"/>
          <w:szCs w:val="32"/>
        </w:rPr>
      </w:pPr>
      <w:del w:id="1337" w:author="New" w:date="2019-02-11T00:29:00Z">
        <w:r w:rsidDel="00DF2D17">
          <w:rPr>
            <w:rFonts w:hint="cs"/>
            <w:sz w:val="32"/>
            <w:szCs w:val="32"/>
            <w:rtl/>
          </w:rPr>
          <w:delText>شهد</w:delText>
        </w:r>
        <w:r w:rsidR="00647C13" w:rsidDel="00DF2D17">
          <w:rPr>
            <w:rFonts w:hint="cs"/>
            <w:sz w:val="32"/>
            <w:szCs w:val="32"/>
            <w:rtl/>
          </w:rPr>
          <w:delText xml:space="preserve"> العجيلي : صفحة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التسجيل و</w:delText>
        </w:r>
        <w:r w:rsidR="00647C13" w:rsidDel="00DF2D17">
          <w:rPr>
            <w:rFonts w:hint="cs"/>
            <w:sz w:val="32"/>
            <w:szCs w:val="32"/>
            <w:rtl/>
          </w:rPr>
          <w:delText>صفحة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تسجيل الدخول .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38" w:author="New" w:date="2019-02-11T00:29:00Z"/>
          <w:sz w:val="32"/>
          <w:szCs w:val="32"/>
        </w:rPr>
      </w:pPr>
      <w:del w:id="1339" w:author="New" w:date="2019-02-11T00:29:00Z">
        <w:r w:rsidDel="00DF2D17">
          <w:rPr>
            <w:rFonts w:hint="cs"/>
            <w:sz w:val="32"/>
            <w:szCs w:val="32"/>
            <w:rtl/>
          </w:rPr>
          <w:delText>إسلام</w:delText>
        </w:r>
        <w:r w:rsidR="00CF6A7F" w:rsidDel="00DF2D17">
          <w:rPr>
            <w:rFonts w:hint="cs"/>
            <w:sz w:val="32"/>
            <w:szCs w:val="32"/>
            <w:rtl/>
          </w:rPr>
          <w:delText xml:space="preserve"> القريتلي </w:delText>
        </w:r>
        <w:r w:rsidR="002B7201" w:rsidDel="00DF2D17">
          <w:rPr>
            <w:rFonts w:hint="cs"/>
            <w:sz w:val="32"/>
            <w:szCs w:val="32"/>
            <w:rtl/>
          </w:rPr>
          <w:delText>: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اللعبة .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40" w:author="New" w:date="2019-02-11T00:29:00Z"/>
          <w:sz w:val="32"/>
          <w:szCs w:val="32"/>
        </w:rPr>
      </w:pPr>
      <w:del w:id="1341" w:author="New" w:date="2019-02-11T00:29:00Z">
        <w:r w:rsidDel="00DF2D17">
          <w:rPr>
            <w:rFonts w:hint="cs"/>
            <w:sz w:val="32"/>
            <w:szCs w:val="32"/>
            <w:rtl/>
          </w:rPr>
          <w:delText>هبة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الاسطى: الصفحة الرئيسة للموقع</w:delText>
        </w:r>
        <w:r w:rsidR="00010B67" w:rsidDel="00DF2D17">
          <w:rPr>
            <w:rFonts w:hint="cs"/>
            <w:sz w:val="32"/>
            <w:szCs w:val="32"/>
            <w:rtl/>
          </w:rPr>
          <w:delText xml:space="preserve"> بالاضافة الي صفحة النقاشات والتعليقات الخاصة باللعبة</w:delText>
        </w:r>
        <w:r w:rsidR="001A7B29" w:rsidDel="00DF2D17">
          <w:rPr>
            <w:rFonts w:hint="cs"/>
            <w:sz w:val="32"/>
            <w:szCs w:val="32"/>
            <w:rtl/>
          </w:rPr>
          <w:delText>.</w:delText>
        </w:r>
      </w:del>
    </w:p>
    <w:p w:rsidR="006C2C33" w:rsidDel="00DF2D17" w:rsidRDefault="006C2C3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42" w:author="New" w:date="2019-02-11T00:29:00Z"/>
          <w:sz w:val="32"/>
          <w:szCs w:val="32"/>
        </w:rPr>
      </w:pPr>
      <w:del w:id="1343" w:author="New" w:date="2019-02-11T00:29:00Z">
        <w:r w:rsidDel="00DF2D17">
          <w:rPr>
            <w:rFonts w:hint="cs"/>
            <w:sz w:val="32"/>
            <w:szCs w:val="32"/>
            <w:rtl/>
          </w:rPr>
          <w:delText>هبة</w:delText>
        </w:r>
        <w:r w:rsidR="005E72B8" w:rsidDel="00DF2D17">
          <w:rPr>
            <w:rFonts w:hint="cs"/>
            <w:sz w:val="32"/>
            <w:szCs w:val="32"/>
            <w:rtl/>
          </w:rPr>
          <w:delText xml:space="preserve"> بن عامر : صفحة المشرف</w:delText>
        </w:r>
        <w:r w:rsidR="00647C13" w:rsidDel="00DF2D17">
          <w:rPr>
            <w:rFonts w:hint="cs"/>
            <w:sz w:val="32"/>
            <w:szCs w:val="32"/>
            <w:rtl/>
          </w:rPr>
          <w:delText xml:space="preserve"> و</w:delText>
        </w:r>
        <w:r w:rsidR="002B7201" w:rsidDel="00DF2D17">
          <w:rPr>
            <w:rFonts w:hint="cs"/>
            <w:sz w:val="32"/>
            <w:szCs w:val="32"/>
            <w:rtl/>
            <w:lang w:bidi="ar-LY"/>
          </w:rPr>
          <w:delText>قالب صفحات الموقع</w:delText>
        </w:r>
        <w:r w:rsidR="005E72B8" w:rsidDel="00DF2D17">
          <w:rPr>
            <w:rFonts w:hint="cs"/>
            <w:sz w:val="32"/>
            <w:szCs w:val="32"/>
            <w:rtl/>
          </w:rPr>
          <w:delText>.</w:delText>
        </w:r>
      </w:del>
    </w:p>
    <w:p w:rsidR="00AB5CF4" w:rsidDel="00DF2D17" w:rsidRDefault="00647C13" w:rsidP="009E7CC4">
      <w:pPr>
        <w:pStyle w:val="ListParagraph"/>
        <w:numPr>
          <w:ilvl w:val="0"/>
          <w:numId w:val="8"/>
        </w:numPr>
        <w:tabs>
          <w:tab w:val="center" w:pos="4513"/>
          <w:tab w:val="left" w:pos="7215"/>
        </w:tabs>
        <w:bidi/>
        <w:jc w:val="both"/>
        <w:rPr>
          <w:del w:id="1344" w:author="New" w:date="2019-02-11T00:29:00Z"/>
          <w:sz w:val="32"/>
          <w:szCs w:val="32"/>
        </w:rPr>
      </w:pPr>
      <w:del w:id="1345" w:author="New" w:date="2019-02-11T00:29:00Z">
        <w:r w:rsidDel="00DF2D17">
          <w:rPr>
            <w:rFonts w:hint="cs"/>
            <w:sz w:val="32"/>
            <w:szCs w:val="32"/>
            <w:rtl/>
          </w:rPr>
          <w:delText>هاجر البشاري: صفحة الأ</w:delText>
        </w:r>
        <w:r w:rsidR="005E72B8" w:rsidDel="00DF2D17">
          <w:rPr>
            <w:rFonts w:hint="cs"/>
            <w:sz w:val="32"/>
            <w:szCs w:val="32"/>
            <w:rtl/>
          </w:rPr>
          <w:delText>فضلية</w:delText>
        </w:r>
        <w:r w:rsidR="00894C50" w:rsidDel="00DF2D17">
          <w:rPr>
            <w:rFonts w:hint="cs"/>
            <w:sz w:val="32"/>
            <w:szCs w:val="32"/>
            <w:rtl/>
          </w:rPr>
          <w:delText xml:space="preserve"> و </w:delText>
        </w:r>
        <w:r w:rsidR="00797ED4" w:rsidDel="00DF2D17">
          <w:rPr>
            <w:rFonts w:hint="cs"/>
            <w:sz w:val="32"/>
            <w:szCs w:val="32"/>
            <w:rtl/>
          </w:rPr>
          <w:delText xml:space="preserve">صفحة </w:delText>
        </w:r>
        <w:r w:rsidR="00672445" w:rsidDel="00DF2D17">
          <w:rPr>
            <w:rFonts w:hint="cs"/>
            <w:sz w:val="32"/>
            <w:szCs w:val="32"/>
            <w:rtl/>
          </w:rPr>
          <w:delText>الملف الشخصي</w:delText>
        </w:r>
        <w:r w:rsidR="00797ED4" w:rsidDel="00DF2D17">
          <w:rPr>
            <w:rFonts w:hint="cs"/>
            <w:sz w:val="32"/>
            <w:szCs w:val="32"/>
            <w:rtl/>
          </w:rPr>
          <w:delText xml:space="preserve"> للاعب</w:delText>
        </w:r>
        <w:r w:rsidR="001A7B29" w:rsidDel="00DF2D17">
          <w:rPr>
            <w:rFonts w:hint="cs"/>
            <w:sz w:val="32"/>
            <w:szCs w:val="32"/>
            <w:rtl/>
          </w:rPr>
          <w:delText xml:space="preserve"> .</w:delText>
        </w:r>
      </w:del>
    </w:p>
    <w:p w:rsidR="001A7B29" w:rsidRPr="00721494" w:rsidRDefault="001A7B29" w:rsidP="00721494"/>
    <w:sectPr w:rsidR="001A7B29" w:rsidRPr="00721494" w:rsidSect="005419ED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6D" w:rsidRDefault="0006796D" w:rsidP="00AB5CF4">
      <w:pPr>
        <w:spacing w:after="0" w:line="240" w:lineRule="auto"/>
      </w:pPr>
      <w:r>
        <w:separator/>
      </w:r>
    </w:p>
  </w:endnote>
  <w:endnote w:type="continuationSeparator" w:id="0">
    <w:p w:rsidR="0006796D" w:rsidRDefault="0006796D" w:rsidP="00AB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6D" w:rsidRDefault="0006796D" w:rsidP="00AB5CF4">
      <w:pPr>
        <w:spacing w:after="0" w:line="240" w:lineRule="auto"/>
      </w:pPr>
      <w:r>
        <w:separator/>
      </w:r>
    </w:p>
  </w:footnote>
  <w:footnote w:type="continuationSeparator" w:id="0">
    <w:p w:rsidR="0006796D" w:rsidRDefault="0006796D" w:rsidP="00AB5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D17" w:rsidRPr="004C0E5A" w:rsidRDefault="00DF2D17" w:rsidP="004C0E5A">
    <w:pPr>
      <w:pStyle w:val="Header"/>
      <w:jc w:val="right"/>
      <w:rPr>
        <w:sz w:val="32"/>
        <w:szCs w:val="32"/>
        <w:rtl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4FF"/>
    <w:multiLevelType w:val="multilevel"/>
    <w:tmpl w:val="BB8098A4"/>
    <w:lvl w:ilvl="0">
      <w:start w:val="5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520"/>
      </w:pPr>
      <w:rPr>
        <w:rFonts w:hint="default"/>
      </w:rPr>
    </w:lvl>
  </w:abstractNum>
  <w:abstractNum w:abstractNumId="1" w15:restartNumberingAfterBreak="0">
    <w:nsid w:val="10303C86"/>
    <w:multiLevelType w:val="hybridMultilevel"/>
    <w:tmpl w:val="507C226C"/>
    <w:lvl w:ilvl="0" w:tplc="0930C52E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 w:val="0"/>
        <w:bCs w:val="0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9D1ECA"/>
    <w:multiLevelType w:val="hybridMultilevel"/>
    <w:tmpl w:val="EBE08DB4"/>
    <w:lvl w:ilvl="0" w:tplc="F26CAA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3FDD"/>
    <w:multiLevelType w:val="hybridMultilevel"/>
    <w:tmpl w:val="69507E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54A1"/>
    <w:multiLevelType w:val="multilevel"/>
    <w:tmpl w:val="AE684856"/>
    <w:lvl w:ilvl="0">
      <w:start w:val="1"/>
      <w:numFmt w:val="decimal"/>
      <w:lvlText w:val="%1.0"/>
      <w:lvlJc w:val="left"/>
      <w:pPr>
        <w:ind w:left="1080" w:hanging="720"/>
      </w:pPr>
      <w:rPr>
        <w:rFonts w:asciiTheme="minorBidi" w:hAnsiTheme="minorBidi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inorBidi" w:hAnsiTheme="minorBidi"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Theme="minorBidi" w:hAnsiTheme="minorBidi"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asciiTheme="minorBidi" w:hAnsiTheme="minorBidi"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asciiTheme="minorBidi" w:hAnsiTheme="minorBidi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Theme="minorBidi" w:hAnsiTheme="minorBidi"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asciiTheme="minorBidi" w:hAnsiTheme="minorBidi"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asciiTheme="minorBidi" w:hAnsiTheme="minorBidi"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asciiTheme="minorBidi" w:hAnsiTheme="minorBidi" w:hint="default"/>
      </w:rPr>
    </w:lvl>
  </w:abstractNum>
  <w:abstractNum w:abstractNumId="5" w15:restartNumberingAfterBreak="0">
    <w:nsid w:val="23965EC0"/>
    <w:multiLevelType w:val="multilevel"/>
    <w:tmpl w:val="F0AA29DC"/>
    <w:lvl w:ilvl="0">
      <w:start w:val="1"/>
      <w:numFmt w:val="decimal"/>
      <w:lvlText w:val="%1."/>
      <w:lvlJc w:val="left"/>
      <w:pPr>
        <w:ind w:left="1980" w:hanging="360"/>
      </w:pPr>
    </w:lvl>
    <w:lvl w:ilvl="1">
      <w:start w:val="3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520"/>
      </w:pPr>
      <w:rPr>
        <w:rFonts w:hint="default"/>
      </w:rPr>
    </w:lvl>
  </w:abstractNum>
  <w:abstractNum w:abstractNumId="6" w15:restartNumberingAfterBreak="0">
    <w:nsid w:val="25270A76"/>
    <w:multiLevelType w:val="hybridMultilevel"/>
    <w:tmpl w:val="0EAE7340"/>
    <w:lvl w:ilvl="0" w:tplc="4809000F">
      <w:start w:val="1"/>
      <w:numFmt w:val="decimal"/>
      <w:lvlText w:val="%1."/>
      <w:lvlJc w:val="left"/>
      <w:pPr>
        <w:ind w:left="1494" w:hanging="360"/>
      </w:p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DC21890"/>
    <w:multiLevelType w:val="multilevel"/>
    <w:tmpl w:val="F0AA29DC"/>
    <w:lvl w:ilvl="0">
      <w:start w:val="1"/>
      <w:numFmt w:val="decimal"/>
      <w:lvlText w:val="%1."/>
      <w:lvlJc w:val="left"/>
      <w:pPr>
        <w:ind w:left="1980" w:hanging="360"/>
      </w:pPr>
    </w:lvl>
    <w:lvl w:ilvl="1">
      <w:start w:val="3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2520"/>
      </w:pPr>
      <w:rPr>
        <w:rFonts w:hint="default"/>
      </w:rPr>
    </w:lvl>
  </w:abstractNum>
  <w:abstractNum w:abstractNumId="8" w15:restartNumberingAfterBreak="0">
    <w:nsid w:val="344442EC"/>
    <w:multiLevelType w:val="multilevel"/>
    <w:tmpl w:val="1B3C1B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9" w15:restartNumberingAfterBreak="0">
    <w:nsid w:val="3B654D74"/>
    <w:multiLevelType w:val="multilevel"/>
    <w:tmpl w:val="97343E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0" w15:restartNumberingAfterBreak="0">
    <w:nsid w:val="405A06CF"/>
    <w:multiLevelType w:val="multilevel"/>
    <w:tmpl w:val="AE684856"/>
    <w:lvl w:ilvl="0">
      <w:start w:val="1"/>
      <w:numFmt w:val="decimal"/>
      <w:lvlText w:val="%1.0"/>
      <w:lvlJc w:val="left"/>
      <w:pPr>
        <w:ind w:left="1080" w:hanging="720"/>
      </w:pPr>
      <w:rPr>
        <w:rFonts w:asciiTheme="minorBidi" w:hAnsiTheme="minorBidi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asciiTheme="minorBidi" w:hAnsiTheme="minorBidi"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Theme="minorBidi" w:hAnsiTheme="minorBidi"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asciiTheme="minorBidi" w:hAnsiTheme="minorBidi"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asciiTheme="minorBidi" w:hAnsiTheme="minorBidi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Theme="minorBidi" w:hAnsiTheme="minorBidi"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asciiTheme="minorBidi" w:hAnsiTheme="minorBidi"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asciiTheme="minorBidi" w:hAnsiTheme="minorBidi"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asciiTheme="minorBidi" w:hAnsiTheme="minorBidi" w:hint="default"/>
      </w:rPr>
    </w:lvl>
  </w:abstractNum>
  <w:abstractNum w:abstractNumId="11" w15:restartNumberingAfterBreak="0">
    <w:nsid w:val="44E256C2"/>
    <w:multiLevelType w:val="multilevel"/>
    <w:tmpl w:val="295C35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C92575"/>
    <w:multiLevelType w:val="multilevel"/>
    <w:tmpl w:val="6B262A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3" w15:restartNumberingAfterBreak="0">
    <w:nsid w:val="4C785002"/>
    <w:multiLevelType w:val="multilevel"/>
    <w:tmpl w:val="6B262A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 w15:restartNumberingAfterBreak="0">
    <w:nsid w:val="545F0DD4"/>
    <w:multiLevelType w:val="hybridMultilevel"/>
    <w:tmpl w:val="74C4F34E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5B2D19CD"/>
    <w:multiLevelType w:val="hybridMultilevel"/>
    <w:tmpl w:val="A20E71A6"/>
    <w:lvl w:ilvl="0" w:tplc="5FDE1C2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b w:val="0"/>
        <w:bCs w:val="0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EC07F9"/>
    <w:multiLevelType w:val="hybridMultilevel"/>
    <w:tmpl w:val="B1CA2A16"/>
    <w:lvl w:ilvl="0" w:tplc="4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1066876"/>
    <w:multiLevelType w:val="multilevel"/>
    <w:tmpl w:val="8FB804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665C234E"/>
    <w:multiLevelType w:val="hybridMultilevel"/>
    <w:tmpl w:val="222EB0F2"/>
    <w:lvl w:ilvl="0" w:tplc="F26CAA0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32"/>
        <w:szCs w:val="32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1078CD"/>
    <w:multiLevelType w:val="multilevel"/>
    <w:tmpl w:val="6B262A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0" w15:restartNumberingAfterBreak="0">
    <w:nsid w:val="69E6789B"/>
    <w:multiLevelType w:val="hybridMultilevel"/>
    <w:tmpl w:val="3D84748C"/>
    <w:lvl w:ilvl="0" w:tplc="C1E88B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43FE7"/>
    <w:multiLevelType w:val="multilevel"/>
    <w:tmpl w:val="CB563A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2" w15:restartNumberingAfterBreak="0">
    <w:nsid w:val="7B9547D9"/>
    <w:multiLevelType w:val="hybridMultilevel"/>
    <w:tmpl w:val="4678BD48"/>
    <w:lvl w:ilvl="0" w:tplc="4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C63459C"/>
    <w:multiLevelType w:val="multilevel"/>
    <w:tmpl w:val="501E0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15"/>
  </w:num>
  <w:num w:numId="5">
    <w:abstractNumId w:val="16"/>
  </w:num>
  <w:num w:numId="6">
    <w:abstractNumId w:val="18"/>
  </w:num>
  <w:num w:numId="7">
    <w:abstractNumId w:val="2"/>
  </w:num>
  <w:num w:numId="8">
    <w:abstractNumId w:val="22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21"/>
  </w:num>
  <w:num w:numId="14">
    <w:abstractNumId w:val="23"/>
  </w:num>
  <w:num w:numId="15">
    <w:abstractNumId w:val="13"/>
  </w:num>
  <w:num w:numId="16">
    <w:abstractNumId w:val="11"/>
  </w:num>
  <w:num w:numId="17">
    <w:abstractNumId w:val="9"/>
  </w:num>
  <w:num w:numId="18">
    <w:abstractNumId w:val="17"/>
  </w:num>
  <w:num w:numId="19">
    <w:abstractNumId w:val="0"/>
  </w:num>
  <w:num w:numId="20">
    <w:abstractNumId w:val="5"/>
  </w:num>
  <w:num w:numId="21">
    <w:abstractNumId w:val="8"/>
  </w:num>
  <w:num w:numId="22">
    <w:abstractNumId w:val="19"/>
  </w:num>
  <w:num w:numId="23">
    <w:abstractNumId w:val="12"/>
  </w:num>
  <w:num w:numId="2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ew">
    <w15:presenceInfo w15:providerId="None" w15:userId="N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9F"/>
    <w:rsid w:val="00010B67"/>
    <w:rsid w:val="00014E0B"/>
    <w:rsid w:val="00037667"/>
    <w:rsid w:val="00046CAC"/>
    <w:rsid w:val="0006796D"/>
    <w:rsid w:val="00073A7D"/>
    <w:rsid w:val="000B0F4D"/>
    <w:rsid w:val="000B2F2F"/>
    <w:rsid w:val="000B3650"/>
    <w:rsid w:val="000D0D45"/>
    <w:rsid w:val="000F1A5A"/>
    <w:rsid w:val="00121236"/>
    <w:rsid w:val="0017395D"/>
    <w:rsid w:val="00183AB4"/>
    <w:rsid w:val="00197BA4"/>
    <w:rsid w:val="001A7609"/>
    <w:rsid w:val="001A7B29"/>
    <w:rsid w:val="00231D0F"/>
    <w:rsid w:val="00235CA9"/>
    <w:rsid w:val="00252E5D"/>
    <w:rsid w:val="00281025"/>
    <w:rsid w:val="00293B56"/>
    <w:rsid w:val="002979A1"/>
    <w:rsid w:val="002A4898"/>
    <w:rsid w:val="002A5705"/>
    <w:rsid w:val="002B7201"/>
    <w:rsid w:val="002C10B3"/>
    <w:rsid w:val="002D7D86"/>
    <w:rsid w:val="002F4F92"/>
    <w:rsid w:val="00323EA4"/>
    <w:rsid w:val="00345DF6"/>
    <w:rsid w:val="00357131"/>
    <w:rsid w:val="00394585"/>
    <w:rsid w:val="003A24E8"/>
    <w:rsid w:val="003C5F01"/>
    <w:rsid w:val="003E45EF"/>
    <w:rsid w:val="003E6C6D"/>
    <w:rsid w:val="0045573E"/>
    <w:rsid w:val="00475BA5"/>
    <w:rsid w:val="004B25E2"/>
    <w:rsid w:val="004B2F7A"/>
    <w:rsid w:val="004C0E5A"/>
    <w:rsid w:val="004D34F3"/>
    <w:rsid w:val="004E3E2F"/>
    <w:rsid w:val="0051568D"/>
    <w:rsid w:val="005419ED"/>
    <w:rsid w:val="005438B4"/>
    <w:rsid w:val="00546343"/>
    <w:rsid w:val="00576E16"/>
    <w:rsid w:val="005A2C07"/>
    <w:rsid w:val="005C6DC3"/>
    <w:rsid w:val="005E72B8"/>
    <w:rsid w:val="006026C1"/>
    <w:rsid w:val="00613493"/>
    <w:rsid w:val="00625CDA"/>
    <w:rsid w:val="006435E9"/>
    <w:rsid w:val="00647C13"/>
    <w:rsid w:val="00672445"/>
    <w:rsid w:val="00680656"/>
    <w:rsid w:val="006A1495"/>
    <w:rsid w:val="006C2C33"/>
    <w:rsid w:val="006D006E"/>
    <w:rsid w:val="006D7B23"/>
    <w:rsid w:val="006F3224"/>
    <w:rsid w:val="00707A48"/>
    <w:rsid w:val="00720F23"/>
    <w:rsid w:val="00721494"/>
    <w:rsid w:val="00747D62"/>
    <w:rsid w:val="00752EC2"/>
    <w:rsid w:val="00763E78"/>
    <w:rsid w:val="00773B75"/>
    <w:rsid w:val="00797ED4"/>
    <w:rsid w:val="007A6844"/>
    <w:rsid w:val="007B74A6"/>
    <w:rsid w:val="007C7AB9"/>
    <w:rsid w:val="00822E27"/>
    <w:rsid w:val="008339A7"/>
    <w:rsid w:val="00853911"/>
    <w:rsid w:val="00864ED5"/>
    <w:rsid w:val="0088651D"/>
    <w:rsid w:val="00894C50"/>
    <w:rsid w:val="008A5858"/>
    <w:rsid w:val="008D02E4"/>
    <w:rsid w:val="008D0DAA"/>
    <w:rsid w:val="008D6C69"/>
    <w:rsid w:val="009215CB"/>
    <w:rsid w:val="00924698"/>
    <w:rsid w:val="00924FE8"/>
    <w:rsid w:val="00926C2B"/>
    <w:rsid w:val="0093490B"/>
    <w:rsid w:val="009444CB"/>
    <w:rsid w:val="009505CF"/>
    <w:rsid w:val="00967D89"/>
    <w:rsid w:val="0097643C"/>
    <w:rsid w:val="00981022"/>
    <w:rsid w:val="009E33D4"/>
    <w:rsid w:val="009E7CC4"/>
    <w:rsid w:val="00A22DA0"/>
    <w:rsid w:val="00A474D3"/>
    <w:rsid w:val="00AA4DC4"/>
    <w:rsid w:val="00AB5CF4"/>
    <w:rsid w:val="00AB6EB3"/>
    <w:rsid w:val="00B121FC"/>
    <w:rsid w:val="00B1590C"/>
    <w:rsid w:val="00B61A2C"/>
    <w:rsid w:val="00B904B6"/>
    <w:rsid w:val="00B90A50"/>
    <w:rsid w:val="00B92DA3"/>
    <w:rsid w:val="00BA7696"/>
    <w:rsid w:val="00C14E41"/>
    <w:rsid w:val="00C15FC6"/>
    <w:rsid w:val="00C2356B"/>
    <w:rsid w:val="00C72ADB"/>
    <w:rsid w:val="00C914BF"/>
    <w:rsid w:val="00C924C4"/>
    <w:rsid w:val="00CB1FA0"/>
    <w:rsid w:val="00CB3ED7"/>
    <w:rsid w:val="00CC386F"/>
    <w:rsid w:val="00CD77D0"/>
    <w:rsid w:val="00CF4725"/>
    <w:rsid w:val="00CF6A7F"/>
    <w:rsid w:val="00D002E8"/>
    <w:rsid w:val="00D8747E"/>
    <w:rsid w:val="00DA67EC"/>
    <w:rsid w:val="00DD3B4A"/>
    <w:rsid w:val="00DF193E"/>
    <w:rsid w:val="00DF2D17"/>
    <w:rsid w:val="00DF5B74"/>
    <w:rsid w:val="00E110E0"/>
    <w:rsid w:val="00E24D9A"/>
    <w:rsid w:val="00E5778E"/>
    <w:rsid w:val="00EB3DEF"/>
    <w:rsid w:val="00F00BB8"/>
    <w:rsid w:val="00F05D82"/>
    <w:rsid w:val="00F3059F"/>
    <w:rsid w:val="00F609FB"/>
    <w:rsid w:val="00FA5D15"/>
    <w:rsid w:val="00FB093B"/>
    <w:rsid w:val="00FE6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ED5E4"/>
  <w15:docId w15:val="{848BEFC8-F1D4-47E4-B510-74D9841C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9F"/>
    <w:pPr>
      <w:ind w:left="720"/>
      <w:contextualSpacing/>
    </w:pPr>
  </w:style>
  <w:style w:type="table" w:styleId="TableGrid">
    <w:name w:val="Table Grid"/>
    <w:basedOn w:val="TableNormal"/>
    <w:uiPriority w:val="59"/>
    <w:rsid w:val="005E72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573E"/>
  </w:style>
  <w:style w:type="character" w:customStyle="1" w:styleId="DateChar">
    <w:name w:val="Date Char"/>
    <w:basedOn w:val="DefaultParagraphFont"/>
    <w:link w:val="Date"/>
    <w:uiPriority w:val="99"/>
    <w:semiHidden/>
    <w:rsid w:val="0045573E"/>
  </w:style>
  <w:style w:type="paragraph" w:styleId="BalloonText">
    <w:name w:val="Balloon Text"/>
    <w:basedOn w:val="Normal"/>
    <w:link w:val="BalloonTextChar"/>
    <w:uiPriority w:val="99"/>
    <w:semiHidden/>
    <w:unhideWhenUsed/>
    <w:rsid w:val="00D8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C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F4"/>
  </w:style>
  <w:style w:type="paragraph" w:styleId="Footer">
    <w:name w:val="footer"/>
    <w:basedOn w:val="Normal"/>
    <w:link w:val="FooterChar"/>
    <w:uiPriority w:val="99"/>
    <w:unhideWhenUsed/>
    <w:rsid w:val="00AB5C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5C5A-F2E8-4202-A172-89DB7DA1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1404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New</cp:lastModifiedBy>
  <cp:revision>5</cp:revision>
  <dcterms:created xsi:type="dcterms:W3CDTF">2019-01-12T12:27:00Z</dcterms:created>
  <dcterms:modified xsi:type="dcterms:W3CDTF">2019-02-10T22:32:00Z</dcterms:modified>
</cp:coreProperties>
</file>